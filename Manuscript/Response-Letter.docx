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84099" w:rsidRDefault="00DD6C09" w:rsidP="00677EFE">
      <w:pPr>
        <w:widowControl w:val="0"/>
        <w:autoSpaceDE w:val="0"/>
        <w:autoSpaceDN w:val="0"/>
        <w:adjustRightInd w:val="0"/>
        <w:rPr>
          <w:rFonts w:ascii="Arial" w:hAnsi="Arial" w:cs="Arial"/>
          <w:color w:val="1A1A1A"/>
          <w:szCs w:val="25"/>
        </w:rPr>
      </w:pPr>
      <w:r>
        <w:rPr>
          <w:rFonts w:ascii="Arial" w:hAnsi="Arial" w:cs="Arial"/>
          <w:color w:val="1A1A1A"/>
          <w:szCs w:val="25"/>
        </w:rPr>
        <w:t xml:space="preserve">We agree with the referees that the original model lacked certain important features and was presented in a </w:t>
      </w:r>
      <w:proofErr w:type="spellStart"/>
      <w:r>
        <w:rPr>
          <w:rFonts w:ascii="Arial" w:hAnsi="Arial" w:cs="Arial"/>
          <w:color w:val="1A1A1A"/>
          <w:szCs w:val="25"/>
        </w:rPr>
        <w:t>nondimenional</w:t>
      </w:r>
      <w:proofErr w:type="spellEnd"/>
      <w:r>
        <w:rPr>
          <w:rFonts w:ascii="Arial" w:hAnsi="Arial" w:cs="Arial"/>
          <w:color w:val="1A1A1A"/>
          <w:szCs w:val="25"/>
        </w:rPr>
        <w:t xml:space="preserve"> form that made the mechanisms opaque and confusing. We have thus introduced a new model that is fully mechanistic and dimensional along with </w:t>
      </w:r>
      <w:proofErr w:type="gramStart"/>
      <w:r>
        <w:rPr>
          <w:rFonts w:ascii="Arial" w:hAnsi="Arial" w:cs="Arial"/>
          <w:color w:val="1A1A1A"/>
          <w:szCs w:val="25"/>
        </w:rPr>
        <w:t>it’s</w:t>
      </w:r>
      <w:proofErr w:type="gramEnd"/>
      <w:r>
        <w:rPr>
          <w:rFonts w:ascii="Arial" w:hAnsi="Arial" w:cs="Arial"/>
          <w:color w:val="1A1A1A"/>
          <w:szCs w:val="25"/>
        </w:rPr>
        <w:t xml:space="preserve"> non-dimensional version in the main text. </w:t>
      </w:r>
      <w:r w:rsidR="003E4518">
        <w:rPr>
          <w:rFonts w:ascii="Arial" w:hAnsi="Arial" w:cs="Arial"/>
          <w:color w:val="1A1A1A"/>
          <w:szCs w:val="25"/>
        </w:rPr>
        <w:t>The key mechanistic additions are and explicit treatment of biosynthesis and maintenance metabolism, resource growth rates and density, an explicit carrying capacity for the resource dynamics, and the saturating dynamics for resource consumption by the consumer. This more explic</w:t>
      </w:r>
      <w:r w:rsidR="00384099">
        <w:rPr>
          <w:rFonts w:ascii="Arial" w:hAnsi="Arial" w:cs="Arial"/>
          <w:color w:val="1A1A1A"/>
          <w:szCs w:val="25"/>
        </w:rPr>
        <w:t xml:space="preserve">it treatment integrates </w:t>
      </w:r>
      <w:r w:rsidR="003E4518">
        <w:rPr>
          <w:rFonts w:ascii="Arial" w:hAnsi="Arial" w:cs="Arial"/>
          <w:color w:val="1A1A1A"/>
          <w:szCs w:val="25"/>
        </w:rPr>
        <w:t xml:space="preserve">concepts </w:t>
      </w:r>
      <w:r w:rsidR="00384099">
        <w:rPr>
          <w:rFonts w:ascii="Arial" w:hAnsi="Arial" w:cs="Arial"/>
          <w:color w:val="1A1A1A"/>
          <w:szCs w:val="25"/>
        </w:rPr>
        <w:t xml:space="preserve">from ontogenetic growth, resource dynamics, and growth physiology. We then provide </w:t>
      </w:r>
      <w:proofErr w:type="gramStart"/>
      <w:r w:rsidR="00384099">
        <w:rPr>
          <w:rFonts w:ascii="Arial" w:hAnsi="Arial" w:cs="Arial"/>
          <w:color w:val="1A1A1A"/>
          <w:szCs w:val="25"/>
        </w:rPr>
        <w:t>a</w:t>
      </w:r>
      <w:proofErr w:type="gramEnd"/>
      <w:r w:rsidR="00384099">
        <w:rPr>
          <w:rFonts w:ascii="Arial" w:hAnsi="Arial" w:cs="Arial"/>
          <w:color w:val="1A1A1A"/>
          <w:szCs w:val="25"/>
        </w:rPr>
        <w:t xml:space="preserve"> explicit derivation of the </w:t>
      </w:r>
      <w:proofErr w:type="spellStart"/>
      <w:r w:rsidR="00384099">
        <w:rPr>
          <w:rFonts w:ascii="Arial" w:hAnsi="Arial" w:cs="Arial"/>
          <w:color w:val="1A1A1A"/>
          <w:szCs w:val="25"/>
        </w:rPr>
        <w:t>nondimesionalization</w:t>
      </w:r>
      <w:proofErr w:type="spellEnd"/>
      <w:r w:rsidR="00384099">
        <w:rPr>
          <w:rFonts w:ascii="Arial" w:hAnsi="Arial" w:cs="Arial"/>
          <w:color w:val="1A1A1A"/>
          <w:szCs w:val="25"/>
        </w:rPr>
        <w:t xml:space="preserve"> of this mechanistic model and show that we get a form that is very similar to our model but differs slightly in the resource consumption equation. This new mechanistic model and its </w:t>
      </w:r>
      <w:proofErr w:type="spellStart"/>
      <w:r w:rsidR="00384099">
        <w:rPr>
          <w:rFonts w:ascii="Arial" w:hAnsi="Arial" w:cs="Arial"/>
          <w:color w:val="1A1A1A"/>
          <w:szCs w:val="25"/>
        </w:rPr>
        <w:t>nondimensionalization</w:t>
      </w:r>
      <w:proofErr w:type="spellEnd"/>
      <w:r w:rsidR="00384099">
        <w:rPr>
          <w:rFonts w:ascii="Arial" w:hAnsi="Arial" w:cs="Arial"/>
          <w:color w:val="1A1A1A"/>
          <w:szCs w:val="25"/>
        </w:rPr>
        <w:t xml:space="preserve"> produce results that are qualitatively similar to our previous analysis, but additionally allow us to make set of quantitative predictions for data that we have added to the paper.</w:t>
      </w:r>
    </w:p>
    <w:p w:rsidR="00384099" w:rsidRDefault="00384099" w:rsidP="00677EFE">
      <w:pPr>
        <w:widowControl w:val="0"/>
        <w:autoSpaceDE w:val="0"/>
        <w:autoSpaceDN w:val="0"/>
        <w:adjustRightInd w:val="0"/>
        <w:rPr>
          <w:rFonts w:ascii="Arial" w:hAnsi="Arial" w:cs="Arial"/>
          <w:color w:val="1A1A1A"/>
          <w:szCs w:val="25"/>
        </w:rPr>
      </w:pPr>
    </w:p>
    <w:p w:rsidR="00DD6C09" w:rsidRDefault="00384099" w:rsidP="00677EFE">
      <w:pPr>
        <w:widowControl w:val="0"/>
        <w:autoSpaceDE w:val="0"/>
        <w:autoSpaceDN w:val="0"/>
        <w:adjustRightInd w:val="0"/>
        <w:rPr>
          <w:rFonts w:ascii="Arial" w:hAnsi="Arial" w:cs="Arial"/>
          <w:color w:val="1A1A1A"/>
          <w:szCs w:val="25"/>
        </w:rPr>
      </w:pPr>
      <w:r>
        <w:rPr>
          <w:rFonts w:ascii="Arial" w:hAnsi="Arial" w:cs="Arial"/>
          <w:color w:val="1A1A1A"/>
          <w:szCs w:val="25"/>
        </w:rPr>
        <w:t xml:space="preserve">The main changes to the manuscript include: </w:t>
      </w:r>
    </w:p>
    <w:p w:rsidR="00DD6C09" w:rsidRDefault="00DD6C09" w:rsidP="00677EFE">
      <w:pPr>
        <w:widowControl w:val="0"/>
        <w:autoSpaceDE w:val="0"/>
        <w:autoSpaceDN w:val="0"/>
        <w:adjustRightInd w:val="0"/>
        <w:rPr>
          <w:rFonts w:ascii="Arial" w:hAnsi="Arial" w:cs="Arial"/>
          <w:color w:val="1A1A1A"/>
          <w:szCs w:val="25"/>
        </w:rPr>
      </w:pPr>
    </w:p>
    <w:p w:rsidR="00825386" w:rsidRDefault="00825386" w:rsidP="00677EFE">
      <w:pPr>
        <w:widowControl w:val="0"/>
        <w:autoSpaceDE w:val="0"/>
        <w:autoSpaceDN w:val="0"/>
        <w:adjustRightInd w:val="0"/>
        <w:rPr>
          <w:rFonts w:ascii="Arial" w:hAnsi="Arial" w:cs="Arial"/>
          <w:color w:val="1A1A1A"/>
          <w:szCs w:val="25"/>
        </w:rPr>
      </w:pPr>
    </w:p>
    <w:p w:rsidR="004D5865" w:rsidRDefault="00825386" w:rsidP="00825386">
      <w:pPr>
        <w:pStyle w:val="ListParagraph"/>
        <w:widowControl w:val="0"/>
        <w:numPr>
          <w:ilvl w:val="0"/>
          <w:numId w:val="1"/>
        </w:numPr>
        <w:autoSpaceDE w:val="0"/>
        <w:autoSpaceDN w:val="0"/>
        <w:adjustRightInd w:val="0"/>
        <w:rPr>
          <w:rFonts w:ascii="Arial" w:hAnsi="Arial" w:cs="Arial"/>
          <w:color w:val="1A1A1A"/>
          <w:szCs w:val="25"/>
        </w:rPr>
      </w:pPr>
      <w:r>
        <w:rPr>
          <w:rFonts w:ascii="Arial" w:hAnsi="Arial" w:cs="Arial"/>
          <w:color w:val="1A1A1A"/>
          <w:szCs w:val="25"/>
        </w:rPr>
        <w:t>The model now includes an explicit treatment of maintenance that mirrors many previous efforts in ontogenetic growth spanning microbes to mammals. This treatment follows from the mechanistic and fully dimensional treatment of the dynamics that lead to the derivation of the slightly altered non-dimensional model, and involves the concepts of both biosynth</w:t>
      </w:r>
      <w:r w:rsidR="00DD6C09">
        <w:rPr>
          <w:rFonts w:ascii="Arial" w:hAnsi="Arial" w:cs="Arial"/>
          <w:color w:val="1A1A1A"/>
          <w:szCs w:val="25"/>
        </w:rPr>
        <w:t xml:space="preserve">etic and maintenance metabolism. </w:t>
      </w:r>
    </w:p>
    <w:p w:rsidR="004D5865" w:rsidRDefault="004D5865" w:rsidP="00825386">
      <w:pPr>
        <w:pStyle w:val="ListParagraph"/>
        <w:widowControl w:val="0"/>
        <w:numPr>
          <w:ilvl w:val="0"/>
          <w:numId w:val="1"/>
        </w:numPr>
        <w:autoSpaceDE w:val="0"/>
        <w:autoSpaceDN w:val="0"/>
        <w:adjustRightInd w:val="0"/>
        <w:rPr>
          <w:rFonts w:ascii="Arial" w:hAnsi="Arial" w:cs="Arial"/>
          <w:color w:val="1A1A1A"/>
          <w:szCs w:val="25"/>
        </w:rPr>
      </w:pPr>
    </w:p>
    <w:p w:rsidR="00825386" w:rsidRPr="004D5865" w:rsidRDefault="004D5865" w:rsidP="004D5865">
      <w:pPr>
        <w:widowControl w:val="0"/>
        <w:autoSpaceDE w:val="0"/>
        <w:autoSpaceDN w:val="0"/>
        <w:adjustRightInd w:val="0"/>
        <w:rPr>
          <w:rFonts w:ascii="Arial" w:hAnsi="Arial" w:cs="Arial"/>
          <w:color w:val="1A1A1A"/>
          <w:szCs w:val="25"/>
        </w:rPr>
      </w:pPr>
      <w:r>
        <w:rPr>
          <w:rFonts w:ascii="Arial" w:hAnsi="Arial" w:cs="Arial"/>
          <w:color w:val="1A1A1A"/>
          <w:szCs w:val="25"/>
        </w:rPr>
        <w:t xml:space="preserve">Because the model is greatly improved, and the model only subtly differs from our original version, we request that the manuscript be reconsidered. </w:t>
      </w:r>
    </w:p>
    <w:p w:rsidR="00825386" w:rsidRDefault="00825386" w:rsidP="00677EFE">
      <w:pPr>
        <w:widowControl w:val="0"/>
        <w:autoSpaceDE w:val="0"/>
        <w:autoSpaceDN w:val="0"/>
        <w:adjustRightInd w:val="0"/>
        <w:rPr>
          <w:rFonts w:ascii="Arial" w:hAnsi="Arial" w:cs="Arial"/>
          <w:color w:val="1A1A1A"/>
          <w:szCs w:val="25"/>
        </w:rPr>
      </w:pPr>
    </w:p>
    <w:p w:rsidR="00825386" w:rsidRPr="004D5865" w:rsidRDefault="00825386" w:rsidP="00677EFE">
      <w:pPr>
        <w:widowControl w:val="0"/>
        <w:autoSpaceDE w:val="0"/>
        <w:autoSpaceDN w:val="0"/>
        <w:adjustRightInd w:val="0"/>
        <w:rPr>
          <w:rFonts w:ascii="Arial" w:hAnsi="Arial" w:cs="Arial"/>
          <w:b/>
          <w:color w:val="1A1A1A"/>
          <w:szCs w:val="25"/>
          <w:u w:val="single"/>
        </w:rPr>
      </w:pPr>
    </w:p>
    <w:p w:rsidR="00677EFE" w:rsidRPr="004D5865" w:rsidRDefault="00677EFE" w:rsidP="00677EFE">
      <w:pPr>
        <w:widowControl w:val="0"/>
        <w:autoSpaceDE w:val="0"/>
        <w:autoSpaceDN w:val="0"/>
        <w:adjustRightInd w:val="0"/>
        <w:rPr>
          <w:rFonts w:ascii="Arial" w:hAnsi="Arial" w:cs="Arial"/>
          <w:b/>
          <w:color w:val="1A1A1A"/>
          <w:szCs w:val="25"/>
          <w:u w:val="single"/>
        </w:rPr>
      </w:pPr>
      <w:r w:rsidRPr="004D5865">
        <w:rPr>
          <w:rFonts w:ascii="Arial" w:hAnsi="Arial" w:cs="Arial"/>
          <w:b/>
          <w:color w:val="1A1A1A"/>
          <w:szCs w:val="25"/>
          <w:u w:val="single"/>
        </w:rPr>
        <w:t xml:space="preserve">Reviewer Comments: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 xml:space="preserve">Reviewer #1: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Suitable Quality</w:t>
      </w:r>
      <w:proofErr w:type="gramStart"/>
      <w:r w:rsidRPr="00677EFE">
        <w:rPr>
          <w:rFonts w:ascii="Arial" w:hAnsi="Arial" w:cs="Arial"/>
          <w:color w:val="1A1A1A"/>
          <w:szCs w:val="25"/>
        </w:rPr>
        <w:t>?:</w:t>
      </w:r>
      <w:proofErr w:type="gramEnd"/>
      <w:r w:rsidRPr="00677EFE">
        <w:rPr>
          <w:rFonts w:ascii="Arial" w:hAnsi="Arial" w:cs="Arial"/>
          <w:color w:val="1A1A1A"/>
          <w:szCs w:val="25"/>
        </w:rPr>
        <w:t xml:space="preserve"> Yes </w:t>
      </w: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Sufficient General Interest</w:t>
      </w:r>
      <w:proofErr w:type="gramStart"/>
      <w:r w:rsidRPr="00677EFE">
        <w:rPr>
          <w:rFonts w:ascii="Arial" w:hAnsi="Arial" w:cs="Arial"/>
          <w:color w:val="1A1A1A"/>
          <w:szCs w:val="25"/>
        </w:rPr>
        <w:t>?:</w:t>
      </w:r>
      <w:proofErr w:type="gramEnd"/>
      <w:r w:rsidRPr="00677EFE">
        <w:rPr>
          <w:rFonts w:ascii="Arial" w:hAnsi="Arial" w:cs="Arial"/>
          <w:color w:val="1A1A1A"/>
          <w:szCs w:val="25"/>
        </w:rPr>
        <w:t xml:space="preserve"> Yes </w:t>
      </w: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Conclusions Justified</w:t>
      </w:r>
      <w:proofErr w:type="gramStart"/>
      <w:r w:rsidRPr="00677EFE">
        <w:rPr>
          <w:rFonts w:ascii="Arial" w:hAnsi="Arial" w:cs="Arial"/>
          <w:color w:val="1A1A1A"/>
          <w:szCs w:val="25"/>
        </w:rPr>
        <w:t>?:</w:t>
      </w:r>
      <w:proofErr w:type="gramEnd"/>
      <w:r w:rsidRPr="00677EFE">
        <w:rPr>
          <w:rFonts w:ascii="Arial" w:hAnsi="Arial" w:cs="Arial"/>
          <w:color w:val="1A1A1A"/>
          <w:szCs w:val="25"/>
        </w:rPr>
        <w:t xml:space="preserve"> Yes </w:t>
      </w: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Clearly Written</w:t>
      </w:r>
      <w:proofErr w:type="gramStart"/>
      <w:r w:rsidRPr="00677EFE">
        <w:rPr>
          <w:rFonts w:ascii="Arial" w:hAnsi="Arial" w:cs="Arial"/>
          <w:color w:val="1A1A1A"/>
          <w:szCs w:val="25"/>
        </w:rPr>
        <w:t>?:</w:t>
      </w:r>
      <w:proofErr w:type="gramEnd"/>
      <w:r w:rsidRPr="00677EFE">
        <w:rPr>
          <w:rFonts w:ascii="Arial" w:hAnsi="Arial" w:cs="Arial"/>
          <w:color w:val="1A1A1A"/>
          <w:szCs w:val="25"/>
        </w:rPr>
        <w:t xml:space="preserve"> No </w:t>
      </w: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Procedures Described</w:t>
      </w:r>
      <w:proofErr w:type="gramStart"/>
      <w:r w:rsidRPr="00677EFE">
        <w:rPr>
          <w:rFonts w:ascii="Arial" w:hAnsi="Arial" w:cs="Arial"/>
          <w:color w:val="1A1A1A"/>
          <w:szCs w:val="25"/>
        </w:rPr>
        <w:t>?:</w:t>
      </w:r>
      <w:proofErr w:type="gramEnd"/>
      <w:r w:rsidRPr="00677EFE">
        <w:rPr>
          <w:rFonts w:ascii="Arial" w:hAnsi="Arial" w:cs="Arial"/>
          <w:color w:val="1A1A1A"/>
          <w:szCs w:val="25"/>
        </w:rPr>
        <w:t xml:space="preserve"> Yes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proofErr w:type="gramStart"/>
      <w:r w:rsidRPr="00677EFE">
        <w:rPr>
          <w:rFonts w:ascii="Arial" w:hAnsi="Arial" w:cs="Arial"/>
          <w:color w:val="1A1A1A"/>
          <w:szCs w:val="25"/>
        </w:rPr>
        <w:t>Comments :</w:t>
      </w:r>
      <w:proofErr w:type="gramEnd"/>
      <w:r w:rsidRPr="00677EFE">
        <w:rPr>
          <w:rFonts w:ascii="Arial" w:hAnsi="Arial" w:cs="Arial"/>
          <w:color w:val="1A1A1A"/>
          <w:szCs w:val="25"/>
        </w:rPr>
        <w:t xml:space="preserve">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 xml:space="preserve">This is a remarkable contribution to the understanding of ecological </w:t>
      </w:r>
      <w:proofErr w:type="spellStart"/>
      <w:r w:rsidRPr="00677EFE">
        <w:rPr>
          <w:rFonts w:ascii="Arial" w:hAnsi="Arial" w:cs="Arial"/>
          <w:color w:val="1A1A1A"/>
          <w:szCs w:val="25"/>
        </w:rPr>
        <w:t>allometries</w:t>
      </w:r>
      <w:proofErr w:type="spellEnd"/>
      <w:r w:rsidRPr="00677EFE">
        <w:rPr>
          <w:rFonts w:ascii="Arial" w:hAnsi="Arial" w:cs="Arial"/>
          <w:color w:val="1A1A1A"/>
          <w:szCs w:val="25"/>
        </w:rPr>
        <w:t xml:space="preserve">. It does seems to be an step in the right direction, as the proposed Nutritional models accomplish a lot with rather little in </w:t>
      </w:r>
      <w:proofErr w:type="spellStart"/>
      <w:r w:rsidRPr="00677EFE">
        <w:rPr>
          <w:rFonts w:ascii="Arial" w:hAnsi="Arial" w:cs="Arial"/>
          <w:color w:val="1A1A1A"/>
          <w:szCs w:val="25"/>
        </w:rPr>
        <w:t>therms</w:t>
      </w:r>
      <w:proofErr w:type="spellEnd"/>
      <w:r w:rsidRPr="00677EFE">
        <w:rPr>
          <w:rFonts w:ascii="Arial" w:hAnsi="Arial" w:cs="Arial"/>
          <w:color w:val="1A1A1A"/>
          <w:szCs w:val="25"/>
        </w:rPr>
        <w:t xml:space="preserve"> of assumptions. However, there are </w:t>
      </w:r>
      <w:proofErr w:type="gramStart"/>
      <w:r w:rsidRPr="00677EFE">
        <w:rPr>
          <w:rFonts w:ascii="Arial" w:hAnsi="Arial" w:cs="Arial"/>
          <w:color w:val="1A1A1A"/>
          <w:szCs w:val="25"/>
        </w:rPr>
        <w:t>a couple</w:t>
      </w:r>
      <w:proofErr w:type="gramEnd"/>
      <w:r w:rsidRPr="00677EFE">
        <w:rPr>
          <w:rFonts w:ascii="Arial" w:hAnsi="Arial" w:cs="Arial"/>
          <w:color w:val="1A1A1A"/>
          <w:szCs w:val="25"/>
        </w:rPr>
        <w:t xml:space="preserve"> that may be important to discuss in a more explicit way in the manuscript. First, the model assumes that only hungry individuals die, while </w:t>
      </w:r>
      <w:proofErr w:type="spellStart"/>
      <w:r w:rsidRPr="00677EFE">
        <w:rPr>
          <w:rFonts w:ascii="Arial" w:hAnsi="Arial" w:cs="Arial"/>
          <w:color w:val="1A1A1A"/>
          <w:szCs w:val="25"/>
        </w:rPr>
        <w:t>allometric</w:t>
      </w:r>
      <w:proofErr w:type="spellEnd"/>
      <w:r w:rsidRPr="00677EFE">
        <w:rPr>
          <w:rFonts w:ascii="Arial" w:hAnsi="Arial" w:cs="Arial"/>
          <w:color w:val="1A1A1A"/>
          <w:szCs w:val="25"/>
        </w:rPr>
        <w:t xml:space="preserve"> data shows that mortality rate (e.g. </w:t>
      </w:r>
      <w:proofErr w:type="spellStart"/>
      <w:r w:rsidRPr="00677EFE">
        <w:rPr>
          <w:rFonts w:ascii="Arial" w:hAnsi="Arial" w:cs="Arial"/>
          <w:color w:val="1A1A1A"/>
          <w:szCs w:val="25"/>
        </w:rPr>
        <w:t>Azbel</w:t>
      </w:r>
      <w:proofErr w:type="spellEnd"/>
      <w:r w:rsidRPr="00677EFE">
        <w:rPr>
          <w:rFonts w:ascii="Arial" w:hAnsi="Arial" w:cs="Arial"/>
          <w:color w:val="1A1A1A"/>
          <w:szCs w:val="25"/>
        </w:rPr>
        <w:t xml:space="preserve"> 1994 PNAS 91, Brown et al 2004). More importantly, however, the authors assume that reproductive rate is independent of resources, and that reproducing individuals require less energy than that required </w:t>
      </w:r>
      <w:proofErr w:type="gramStart"/>
      <w:r w:rsidRPr="00677EFE">
        <w:rPr>
          <w:rFonts w:ascii="Arial" w:hAnsi="Arial" w:cs="Arial"/>
          <w:color w:val="1A1A1A"/>
          <w:szCs w:val="25"/>
        </w:rPr>
        <w:t>to recover</w:t>
      </w:r>
      <w:proofErr w:type="gramEnd"/>
      <w:r w:rsidRPr="00677EFE">
        <w:rPr>
          <w:rFonts w:ascii="Arial" w:hAnsi="Arial" w:cs="Arial"/>
          <w:color w:val="1A1A1A"/>
          <w:szCs w:val="25"/>
        </w:rPr>
        <w:t xml:space="preserve"> from the starving state. In part this generates the odd result that when there are no resources then (lambda &gt; sigma) the population of </w:t>
      </w:r>
      <w:proofErr w:type="gramStart"/>
      <w:r w:rsidRPr="00677EFE">
        <w:rPr>
          <w:rFonts w:ascii="Arial" w:hAnsi="Arial" w:cs="Arial"/>
          <w:color w:val="1A1A1A"/>
          <w:szCs w:val="25"/>
        </w:rPr>
        <w:t>well nourished</w:t>
      </w:r>
      <w:proofErr w:type="gramEnd"/>
      <w:r w:rsidRPr="00677EFE">
        <w:rPr>
          <w:rFonts w:ascii="Arial" w:hAnsi="Arial" w:cs="Arial"/>
          <w:color w:val="1A1A1A"/>
          <w:szCs w:val="25"/>
        </w:rPr>
        <w:t xml:space="preserve"> individuals grows exponentially (lines 149-153).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proofErr w:type="gramStart"/>
      <w:r w:rsidRPr="00677EFE">
        <w:rPr>
          <w:rFonts w:ascii="Arial" w:hAnsi="Arial" w:cs="Arial"/>
          <w:color w:val="1A1A1A"/>
          <w:szCs w:val="25"/>
        </w:rPr>
        <w:t>In lines 410-415.</w:t>
      </w:r>
      <w:proofErr w:type="gramEnd"/>
      <w:r w:rsidRPr="00677EFE">
        <w:rPr>
          <w:rFonts w:ascii="Arial" w:hAnsi="Arial" w:cs="Arial"/>
          <w:color w:val="1A1A1A"/>
          <w:szCs w:val="25"/>
        </w:rPr>
        <w:t xml:space="preserve"> In relation to the ecological constraints upon body size and how resources in particular can limit extreme sizes see (</w:t>
      </w:r>
      <w:proofErr w:type="spellStart"/>
      <w:r w:rsidRPr="00677EFE">
        <w:rPr>
          <w:rFonts w:ascii="Arial" w:hAnsi="Arial" w:cs="Arial"/>
          <w:color w:val="1A1A1A"/>
          <w:szCs w:val="25"/>
        </w:rPr>
        <w:t>Marquet</w:t>
      </w:r>
      <w:proofErr w:type="spellEnd"/>
      <w:r w:rsidRPr="00677EFE">
        <w:rPr>
          <w:rFonts w:ascii="Arial" w:hAnsi="Arial" w:cs="Arial"/>
          <w:color w:val="1A1A1A"/>
          <w:szCs w:val="25"/>
        </w:rPr>
        <w:t xml:space="preserve"> and Taper 1998 Evolutionary Ecology, 12(2), 127-139.). This result and a later paper by </w:t>
      </w:r>
      <w:proofErr w:type="spellStart"/>
      <w:r w:rsidRPr="00677EFE">
        <w:rPr>
          <w:rFonts w:ascii="Arial" w:hAnsi="Arial" w:cs="Arial"/>
          <w:color w:val="1A1A1A"/>
          <w:szCs w:val="25"/>
        </w:rPr>
        <w:t>Burness</w:t>
      </w:r>
      <w:proofErr w:type="spellEnd"/>
      <w:r w:rsidRPr="00677EFE">
        <w:rPr>
          <w:rFonts w:ascii="Arial" w:hAnsi="Arial" w:cs="Arial"/>
          <w:color w:val="1A1A1A"/>
          <w:szCs w:val="25"/>
        </w:rPr>
        <w:t xml:space="preserve"> in PNAS highlight that area exerts important constraints upon persistence, since energy and resources area spatially distributed.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 xml:space="preserve">Lines 440-452. Although R* </w:t>
      </w:r>
      <w:proofErr w:type="spellStart"/>
      <w:r w:rsidRPr="00677EFE">
        <w:rPr>
          <w:rFonts w:ascii="Arial" w:hAnsi="Arial" w:cs="Arial"/>
          <w:color w:val="1A1A1A"/>
          <w:szCs w:val="25"/>
        </w:rPr>
        <w:t>theiry</w:t>
      </w:r>
      <w:proofErr w:type="spellEnd"/>
      <w:r w:rsidRPr="00677EFE">
        <w:rPr>
          <w:rFonts w:ascii="Arial" w:hAnsi="Arial" w:cs="Arial"/>
          <w:color w:val="1A1A1A"/>
          <w:szCs w:val="25"/>
        </w:rPr>
        <w:t xml:space="preserve"> predicts that those species able to maintain populations under low resource concentrations will out-compete those with higher R* it is important to realize that as populations decrease in size several other factor affect viability (</w:t>
      </w:r>
      <w:proofErr w:type="spellStart"/>
      <w:r w:rsidRPr="00677EFE">
        <w:rPr>
          <w:rFonts w:ascii="Arial" w:hAnsi="Arial" w:cs="Arial"/>
          <w:color w:val="1A1A1A"/>
          <w:szCs w:val="25"/>
        </w:rPr>
        <w:t>e.g</w:t>
      </w:r>
      <w:proofErr w:type="spellEnd"/>
      <w:r w:rsidRPr="00677EFE">
        <w:rPr>
          <w:rFonts w:ascii="Arial" w:hAnsi="Arial" w:cs="Arial"/>
          <w:color w:val="1A1A1A"/>
          <w:szCs w:val="25"/>
        </w:rPr>
        <w:t xml:space="preserve"> demographic and genetic </w:t>
      </w:r>
      <w:proofErr w:type="spellStart"/>
      <w:r w:rsidRPr="00677EFE">
        <w:rPr>
          <w:rFonts w:ascii="Arial" w:hAnsi="Arial" w:cs="Arial"/>
          <w:color w:val="1A1A1A"/>
          <w:szCs w:val="25"/>
        </w:rPr>
        <w:t>stochasticity</w:t>
      </w:r>
      <w:proofErr w:type="spellEnd"/>
      <w:r w:rsidRPr="00677EFE">
        <w:rPr>
          <w:rFonts w:ascii="Arial" w:hAnsi="Arial" w:cs="Arial"/>
          <w:color w:val="1A1A1A"/>
          <w:szCs w:val="25"/>
        </w:rPr>
        <w:t>) such that thresholds (</w:t>
      </w:r>
      <w:proofErr w:type="spellStart"/>
      <w:r w:rsidRPr="00677EFE">
        <w:rPr>
          <w:rFonts w:ascii="Arial" w:hAnsi="Arial" w:cs="Arial"/>
          <w:color w:val="1A1A1A"/>
          <w:szCs w:val="25"/>
        </w:rPr>
        <w:t>e.g.Allee</w:t>
      </w:r>
      <w:proofErr w:type="spellEnd"/>
      <w:r w:rsidRPr="00677EFE">
        <w:rPr>
          <w:rFonts w:ascii="Arial" w:hAnsi="Arial" w:cs="Arial"/>
          <w:color w:val="1A1A1A"/>
          <w:szCs w:val="25"/>
        </w:rPr>
        <w:t xml:space="preserve"> effects) are common.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 xml:space="preserve">Minor comments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 xml:space="preserve">Line 80. </w:t>
      </w:r>
      <w:proofErr w:type="gramStart"/>
      <w:r w:rsidRPr="00677EFE">
        <w:rPr>
          <w:rFonts w:ascii="Arial" w:hAnsi="Arial" w:cs="Arial"/>
          <w:color w:val="1A1A1A"/>
          <w:szCs w:val="25"/>
        </w:rPr>
        <w:t>delete</w:t>
      </w:r>
      <w:proofErr w:type="gramEnd"/>
      <w:r w:rsidRPr="00677EFE">
        <w:rPr>
          <w:rFonts w:ascii="Arial" w:hAnsi="Arial" w:cs="Arial"/>
          <w:color w:val="1A1A1A"/>
          <w:szCs w:val="25"/>
        </w:rPr>
        <w:t xml:space="preserve"> "many"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 xml:space="preserve">Line </w:t>
      </w:r>
      <w:proofErr w:type="gramStart"/>
      <w:r w:rsidRPr="00677EFE">
        <w:rPr>
          <w:rFonts w:ascii="Arial" w:hAnsi="Arial" w:cs="Arial"/>
          <w:color w:val="1A1A1A"/>
          <w:szCs w:val="25"/>
        </w:rPr>
        <w:t>460 change</w:t>
      </w:r>
      <w:proofErr w:type="gramEnd"/>
      <w:r w:rsidRPr="00677EFE">
        <w:rPr>
          <w:rFonts w:ascii="Arial" w:hAnsi="Arial" w:cs="Arial"/>
          <w:color w:val="1A1A1A"/>
          <w:szCs w:val="25"/>
        </w:rPr>
        <w:t xml:space="preserve"> </w:t>
      </w:r>
      <w:proofErr w:type="spellStart"/>
      <w:r w:rsidRPr="00677EFE">
        <w:rPr>
          <w:rFonts w:ascii="Arial" w:hAnsi="Arial" w:cs="Arial"/>
          <w:color w:val="1A1A1A"/>
          <w:szCs w:val="25"/>
        </w:rPr>
        <w:t>linneage</w:t>
      </w:r>
      <w:proofErr w:type="spellEnd"/>
      <w:r w:rsidRPr="00677EFE">
        <w:rPr>
          <w:rFonts w:ascii="Arial" w:hAnsi="Arial" w:cs="Arial"/>
          <w:color w:val="1A1A1A"/>
          <w:szCs w:val="25"/>
        </w:rPr>
        <w:t xml:space="preserve"> to lineage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 xml:space="preserve">Several references need amendment (initial for authors in 36, 38 incomplete in 42 etc.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 xml:space="preserve">It would be interesting to see what the model can say regarding the scaling of </w:t>
      </w:r>
      <w:proofErr w:type="gramStart"/>
      <w:r w:rsidRPr="00677EFE">
        <w:rPr>
          <w:rFonts w:ascii="Arial" w:hAnsi="Arial" w:cs="Arial"/>
          <w:color w:val="1A1A1A"/>
          <w:szCs w:val="25"/>
        </w:rPr>
        <w:t>extinction</w:t>
      </w:r>
      <w:proofErr w:type="gramEnd"/>
      <w:r w:rsidRPr="00677EFE">
        <w:rPr>
          <w:rFonts w:ascii="Arial" w:hAnsi="Arial" w:cs="Arial"/>
          <w:color w:val="1A1A1A"/>
          <w:szCs w:val="25"/>
        </w:rPr>
        <w:t xml:space="preserve"> risk.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 xml:space="preserve">Reviewer #2: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Suitable Quality</w:t>
      </w:r>
      <w:proofErr w:type="gramStart"/>
      <w:r w:rsidRPr="00677EFE">
        <w:rPr>
          <w:rFonts w:ascii="Arial" w:hAnsi="Arial" w:cs="Arial"/>
          <w:color w:val="1A1A1A"/>
          <w:szCs w:val="25"/>
        </w:rPr>
        <w:t>?:</w:t>
      </w:r>
      <w:proofErr w:type="gramEnd"/>
      <w:r w:rsidRPr="00677EFE">
        <w:rPr>
          <w:rFonts w:ascii="Arial" w:hAnsi="Arial" w:cs="Arial"/>
          <w:color w:val="1A1A1A"/>
          <w:szCs w:val="25"/>
        </w:rPr>
        <w:t xml:space="preserve"> No </w:t>
      </w: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Sufficient General Interest</w:t>
      </w:r>
      <w:proofErr w:type="gramStart"/>
      <w:r w:rsidRPr="00677EFE">
        <w:rPr>
          <w:rFonts w:ascii="Arial" w:hAnsi="Arial" w:cs="Arial"/>
          <w:color w:val="1A1A1A"/>
          <w:szCs w:val="25"/>
        </w:rPr>
        <w:t>?:</w:t>
      </w:r>
      <w:proofErr w:type="gramEnd"/>
      <w:r w:rsidRPr="00677EFE">
        <w:rPr>
          <w:rFonts w:ascii="Arial" w:hAnsi="Arial" w:cs="Arial"/>
          <w:color w:val="1A1A1A"/>
          <w:szCs w:val="25"/>
        </w:rPr>
        <w:t xml:space="preserve"> No </w:t>
      </w: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Conclusions Justified</w:t>
      </w:r>
      <w:proofErr w:type="gramStart"/>
      <w:r w:rsidRPr="00677EFE">
        <w:rPr>
          <w:rFonts w:ascii="Arial" w:hAnsi="Arial" w:cs="Arial"/>
          <w:color w:val="1A1A1A"/>
          <w:szCs w:val="25"/>
        </w:rPr>
        <w:t>?:</w:t>
      </w:r>
      <w:proofErr w:type="gramEnd"/>
      <w:r w:rsidRPr="00677EFE">
        <w:rPr>
          <w:rFonts w:ascii="Arial" w:hAnsi="Arial" w:cs="Arial"/>
          <w:color w:val="1A1A1A"/>
          <w:szCs w:val="25"/>
        </w:rPr>
        <w:t xml:space="preserve"> No </w:t>
      </w: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Clearly Written</w:t>
      </w:r>
      <w:proofErr w:type="gramStart"/>
      <w:r w:rsidRPr="00677EFE">
        <w:rPr>
          <w:rFonts w:ascii="Arial" w:hAnsi="Arial" w:cs="Arial"/>
          <w:color w:val="1A1A1A"/>
          <w:szCs w:val="25"/>
        </w:rPr>
        <w:t>?:</w:t>
      </w:r>
      <w:proofErr w:type="gramEnd"/>
      <w:r w:rsidRPr="00677EFE">
        <w:rPr>
          <w:rFonts w:ascii="Arial" w:hAnsi="Arial" w:cs="Arial"/>
          <w:color w:val="1A1A1A"/>
          <w:szCs w:val="25"/>
        </w:rPr>
        <w:t xml:space="preserve"> Yes </w:t>
      </w: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Procedures Described</w:t>
      </w:r>
      <w:proofErr w:type="gramStart"/>
      <w:r w:rsidRPr="00677EFE">
        <w:rPr>
          <w:rFonts w:ascii="Arial" w:hAnsi="Arial" w:cs="Arial"/>
          <w:color w:val="1A1A1A"/>
          <w:szCs w:val="25"/>
        </w:rPr>
        <w:t>?:</w:t>
      </w:r>
      <w:proofErr w:type="gramEnd"/>
      <w:r w:rsidRPr="00677EFE">
        <w:rPr>
          <w:rFonts w:ascii="Arial" w:hAnsi="Arial" w:cs="Arial"/>
          <w:color w:val="1A1A1A"/>
          <w:szCs w:val="25"/>
        </w:rPr>
        <w:t xml:space="preserve"> Yes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Arial"/>
          <w:color w:val="1A1A1A"/>
          <w:szCs w:val="25"/>
        </w:rPr>
      </w:pPr>
      <w:r w:rsidRPr="00677EFE">
        <w:rPr>
          <w:rFonts w:ascii="Arial" w:hAnsi="Arial" w:cs="Arial"/>
          <w:color w:val="1A1A1A"/>
          <w:szCs w:val="25"/>
        </w:rPr>
        <w:t xml:space="preserve">Comments: </w:t>
      </w:r>
    </w:p>
    <w:p w:rsidR="00677EFE" w:rsidRPr="00677EFE" w:rsidRDefault="00677EFE" w:rsidP="00677EFE">
      <w:pPr>
        <w:widowControl w:val="0"/>
        <w:autoSpaceDE w:val="0"/>
        <w:autoSpaceDN w:val="0"/>
        <w:adjustRightInd w:val="0"/>
        <w:rPr>
          <w:rFonts w:ascii="Arial" w:hAnsi="Arial" w:cs="Arial"/>
          <w:color w:val="1A1A1A"/>
          <w:szCs w:val="25"/>
        </w:rPr>
      </w:pPr>
    </w:p>
    <w:p w:rsidR="00677EFE" w:rsidRPr="00677EFE" w:rsidRDefault="00677EFE" w:rsidP="00677EFE">
      <w:pPr>
        <w:widowControl w:val="0"/>
        <w:autoSpaceDE w:val="0"/>
        <w:autoSpaceDN w:val="0"/>
        <w:adjustRightInd w:val="0"/>
        <w:rPr>
          <w:rFonts w:ascii="Arial" w:hAnsi="Arial" w:cs="Times New Roman"/>
          <w:szCs w:val="19"/>
        </w:rPr>
      </w:pPr>
      <w:r w:rsidRPr="00677EFE">
        <w:rPr>
          <w:rFonts w:ascii="Arial" w:hAnsi="Arial" w:cs="Times New Roman"/>
          <w:szCs w:val="19"/>
        </w:rPr>
        <w:t>This paper proposes a nutritional-state structured model of consumer-resource interaction and</w:t>
      </w:r>
      <w:r>
        <w:rPr>
          <w:rFonts w:ascii="Arial" w:hAnsi="Arial" w:cs="Times New Roman"/>
          <w:szCs w:val="19"/>
        </w:rPr>
        <w:t xml:space="preserve"> </w:t>
      </w:r>
      <w:r w:rsidRPr="00677EFE">
        <w:rPr>
          <w:rFonts w:ascii="Arial" w:hAnsi="Arial" w:cs="Times New Roman"/>
          <w:szCs w:val="19"/>
        </w:rPr>
        <w:t>uses the scaling rules resulting from metabolic theory to make inferences about expected types</w:t>
      </w:r>
      <w:r>
        <w:rPr>
          <w:rFonts w:ascii="Arial" w:hAnsi="Arial" w:cs="Times New Roman"/>
          <w:szCs w:val="19"/>
        </w:rPr>
        <w:t xml:space="preserve"> </w:t>
      </w:r>
      <w:r w:rsidRPr="00677EFE">
        <w:rPr>
          <w:rFonts w:ascii="Arial" w:hAnsi="Arial" w:cs="Times New Roman"/>
          <w:szCs w:val="19"/>
        </w:rPr>
        <w:t>of population dynamics, the risk of extinction as well as the outcome of an evolutionary process</w:t>
      </w:r>
      <w:r>
        <w:rPr>
          <w:rFonts w:ascii="Arial" w:hAnsi="Arial" w:cs="Times New Roman"/>
          <w:szCs w:val="19"/>
        </w:rPr>
        <w:t xml:space="preserve"> </w:t>
      </w:r>
      <w:r w:rsidRPr="00677EFE">
        <w:rPr>
          <w:rFonts w:ascii="Arial" w:hAnsi="Arial" w:cs="Times New Roman"/>
          <w:szCs w:val="19"/>
        </w:rPr>
        <w:t>in maximum body size. The paper is overall written with a lot of enthusiasm and a clear use</w:t>
      </w:r>
      <w:r>
        <w:rPr>
          <w:rFonts w:ascii="Arial" w:hAnsi="Arial" w:cs="Times New Roman"/>
          <w:szCs w:val="19"/>
        </w:rPr>
        <w:t xml:space="preserve"> </w:t>
      </w:r>
      <w:r w:rsidRPr="00677EFE">
        <w:rPr>
          <w:rFonts w:ascii="Arial" w:hAnsi="Arial" w:cs="Times New Roman"/>
          <w:szCs w:val="19"/>
        </w:rPr>
        <w:t>of language and therefore has quite a bit of appeal. However, a more careful and critical read</w:t>
      </w:r>
      <w:r>
        <w:rPr>
          <w:rFonts w:ascii="Arial" w:hAnsi="Arial" w:cs="Times New Roman"/>
          <w:szCs w:val="19"/>
        </w:rPr>
        <w:t xml:space="preserve"> </w:t>
      </w:r>
      <w:r w:rsidRPr="00677EFE">
        <w:rPr>
          <w:rFonts w:ascii="Arial" w:hAnsi="Arial" w:cs="Times New Roman"/>
          <w:szCs w:val="19"/>
        </w:rPr>
        <w:t>of the manuscript shows me that the starting point of the model development and analysis is</w:t>
      </w:r>
      <w:r>
        <w:rPr>
          <w:rFonts w:ascii="Arial" w:hAnsi="Arial" w:cs="Times New Roman"/>
          <w:szCs w:val="19"/>
        </w:rPr>
        <w:t xml:space="preserve"> </w:t>
      </w:r>
      <w:r w:rsidRPr="00677EFE">
        <w:rPr>
          <w:rFonts w:ascii="Arial" w:hAnsi="Arial" w:cs="Times New Roman"/>
          <w:szCs w:val="19"/>
        </w:rPr>
        <w:t>seriously flawed when considered form a biological point of view. I therefore do not think this is</w:t>
      </w:r>
      <w:r>
        <w:rPr>
          <w:rFonts w:ascii="Arial" w:hAnsi="Arial" w:cs="Times New Roman"/>
          <w:szCs w:val="19"/>
        </w:rPr>
        <w:t xml:space="preserve"> </w:t>
      </w:r>
      <w:r w:rsidRPr="00677EFE">
        <w:rPr>
          <w:rFonts w:ascii="Arial" w:hAnsi="Arial" w:cs="Times New Roman"/>
          <w:szCs w:val="19"/>
        </w:rPr>
        <w:t>a publishable paper.</w:t>
      </w:r>
    </w:p>
    <w:p w:rsidR="00677EFE" w:rsidRDefault="00677EFE" w:rsidP="00677EFE">
      <w:pPr>
        <w:widowControl w:val="0"/>
        <w:autoSpaceDE w:val="0"/>
        <w:autoSpaceDN w:val="0"/>
        <w:adjustRightInd w:val="0"/>
        <w:rPr>
          <w:rFonts w:ascii="Arial" w:hAnsi="Arial" w:cs="Times New Roman"/>
          <w:szCs w:val="19"/>
        </w:rPr>
      </w:pPr>
    </w:p>
    <w:p w:rsidR="00DD6C09" w:rsidRDefault="00677EFE" w:rsidP="00677EFE">
      <w:pPr>
        <w:widowControl w:val="0"/>
        <w:autoSpaceDE w:val="0"/>
        <w:autoSpaceDN w:val="0"/>
        <w:adjustRightInd w:val="0"/>
        <w:rPr>
          <w:rFonts w:ascii="Arial" w:hAnsi="Arial" w:cs="Times New Roman"/>
          <w:szCs w:val="19"/>
        </w:rPr>
      </w:pPr>
      <w:r w:rsidRPr="00677EFE">
        <w:rPr>
          <w:rFonts w:ascii="Arial" w:hAnsi="Arial" w:cs="Times New Roman"/>
          <w:szCs w:val="19"/>
        </w:rPr>
        <w:t xml:space="preserve">• To start with, I fail to see how the proposed model is related to the </w:t>
      </w:r>
      <w:proofErr w:type="gramStart"/>
      <w:r w:rsidRPr="00677EFE">
        <w:rPr>
          <w:rFonts w:ascii="Arial" w:hAnsi="Arial" w:cs="Times New Roman"/>
          <w:szCs w:val="19"/>
        </w:rPr>
        <w:t>authors</w:t>
      </w:r>
      <w:proofErr w:type="gramEnd"/>
      <w:r w:rsidRPr="00677EFE">
        <w:rPr>
          <w:rFonts w:ascii="Arial" w:hAnsi="Arial" w:cs="Times New Roman"/>
          <w:szCs w:val="19"/>
        </w:rPr>
        <w:t xml:space="preserve"> motivation</w:t>
      </w:r>
      <w:r>
        <w:rPr>
          <w:rFonts w:ascii="Arial" w:hAnsi="Arial" w:cs="Times New Roman"/>
          <w:szCs w:val="19"/>
        </w:rPr>
        <w:t xml:space="preserve"> </w:t>
      </w:r>
      <w:r w:rsidRPr="00677EFE">
        <w:rPr>
          <w:rFonts w:ascii="Arial" w:hAnsi="Arial" w:cs="Times New Roman"/>
          <w:szCs w:val="19"/>
        </w:rPr>
        <w:t>of the study as explained in the introduction. The motivation centers around the trade-off</w:t>
      </w:r>
      <w:r>
        <w:rPr>
          <w:rFonts w:ascii="Arial" w:hAnsi="Arial" w:cs="Times New Roman"/>
          <w:szCs w:val="19"/>
        </w:rPr>
        <w:t xml:space="preserve"> </w:t>
      </w:r>
      <w:r w:rsidRPr="00677EFE">
        <w:rPr>
          <w:rFonts w:ascii="Arial" w:hAnsi="Arial" w:cs="Times New Roman"/>
          <w:szCs w:val="19"/>
        </w:rPr>
        <w:t>between investment in maintenance and growth on the one hand and reproduction on the</w:t>
      </w:r>
      <w:r>
        <w:rPr>
          <w:rFonts w:ascii="Arial" w:hAnsi="Arial" w:cs="Times New Roman"/>
          <w:szCs w:val="19"/>
        </w:rPr>
        <w:t xml:space="preserve"> </w:t>
      </w:r>
      <w:r w:rsidRPr="00677EFE">
        <w:rPr>
          <w:rFonts w:ascii="Arial" w:hAnsi="Arial" w:cs="Times New Roman"/>
          <w:szCs w:val="19"/>
        </w:rPr>
        <w:t xml:space="preserve">other hand, as also </w:t>
      </w:r>
      <w:proofErr w:type="spellStart"/>
      <w:r w:rsidRPr="00677EFE">
        <w:rPr>
          <w:rFonts w:ascii="Arial" w:hAnsi="Arial" w:cs="Times New Roman"/>
          <w:szCs w:val="19"/>
        </w:rPr>
        <w:t>emphasised</w:t>
      </w:r>
      <w:proofErr w:type="spellEnd"/>
      <w:r w:rsidRPr="00677EFE">
        <w:rPr>
          <w:rFonts w:ascii="Arial" w:hAnsi="Arial" w:cs="Times New Roman"/>
          <w:szCs w:val="19"/>
        </w:rPr>
        <w:t xml:space="preserve"> in the significance statement. However, in my opinion the</w:t>
      </w:r>
      <w:r>
        <w:rPr>
          <w:rFonts w:ascii="Arial" w:hAnsi="Arial" w:cs="Times New Roman"/>
          <w:szCs w:val="19"/>
        </w:rPr>
        <w:t xml:space="preserve"> </w:t>
      </w:r>
      <w:r w:rsidRPr="00677EFE">
        <w:rPr>
          <w:rFonts w:ascii="Arial" w:hAnsi="Arial" w:cs="Times New Roman"/>
          <w:szCs w:val="19"/>
        </w:rPr>
        <w:t>model that the authors propose has little or nothing to do with maintenance and certainly</w:t>
      </w:r>
      <w:r>
        <w:rPr>
          <w:rFonts w:ascii="Arial" w:hAnsi="Arial" w:cs="Times New Roman"/>
          <w:szCs w:val="19"/>
        </w:rPr>
        <w:t xml:space="preserve"> </w:t>
      </w:r>
      <w:r w:rsidRPr="00677EFE">
        <w:rPr>
          <w:rFonts w:ascii="Arial" w:hAnsi="Arial" w:cs="Times New Roman"/>
          <w:szCs w:val="19"/>
        </w:rPr>
        <w:t>not with somatic growth.</w:t>
      </w:r>
    </w:p>
    <w:p w:rsidR="00DD6C09" w:rsidRDefault="00DD6C09" w:rsidP="00677EFE">
      <w:pPr>
        <w:widowControl w:val="0"/>
        <w:autoSpaceDE w:val="0"/>
        <w:autoSpaceDN w:val="0"/>
        <w:adjustRightInd w:val="0"/>
        <w:rPr>
          <w:rFonts w:ascii="Arial" w:hAnsi="Arial" w:cs="Times New Roman"/>
          <w:szCs w:val="19"/>
        </w:rPr>
      </w:pPr>
    </w:p>
    <w:p w:rsidR="00DD6C09" w:rsidRPr="00DD6C09" w:rsidRDefault="00DD6C09" w:rsidP="00677EFE">
      <w:pPr>
        <w:widowControl w:val="0"/>
        <w:autoSpaceDE w:val="0"/>
        <w:autoSpaceDN w:val="0"/>
        <w:adjustRightInd w:val="0"/>
        <w:rPr>
          <w:rFonts w:ascii="Arial" w:hAnsi="Arial" w:cs="Times New Roman"/>
          <w:color w:val="3366FF"/>
          <w:szCs w:val="19"/>
        </w:rPr>
      </w:pPr>
      <w:r w:rsidRPr="00DD6C09">
        <w:rPr>
          <w:rFonts w:ascii="Arial" w:hAnsi="Arial" w:cs="Times New Roman"/>
          <w:color w:val="3366FF"/>
          <w:szCs w:val="19"/>
        </w:rPr>
        <w:t>We</w:t>
      </w:r>
      <w:r>
        <w:rPr>
          <w:rFonts w:ascii="Arial" w:hAnsi="Arial" w:cs="Times New Roman"/>
          <w:color w:val="3366FF"/>
          <w:szCs w:val="19"/>
        </w:rPr>
        <w:t xml:space="preserve"> have now included a more complete treatment of maintenance as detailed below, and also </w:t>
      </w:r>
      <w:r w:rsidRPr="00DD6C09">
        <w:rPr>
          <w:rFonts w:ascii="Arial" w:hAnsi="Arial" w:cs="Times New Roman"/>
          <w:color w:val="3366FF"/>
          <w:szCs w:val="19"/>
        </w:rPr>
        <w:t xml:space="preserve">agree that the original model lacked an explicit treatment of </w:t>
      </w:r>
      <w:r>
        <w:rPr>
          <w:rFonts w:ascii="Arial" w:hAnsi="Arial" w:cs="Times New Roman"/>
          <w:color w:val="3366FF"/>
          <w:szCs w:val="19"/>
        </w:rPr>
        <w:t>maintenance processes. The goal of the original model was to describe the simplest dynamics for starvation, recovery, and reproduction, however we realize that this model lack an explicit treatment of important biological characteristics and was confusing in it’s original form. We have now included an explicit dimensional and mechanistic model which we non-</w:t>
      </w:r>
      <w:proofErr w:type="spellStart"/>
      <w:r>
        <w:rPr>
          <w:rFonts w:ascii="Arial" w:hAnsi="Arial" w:cs="Times New Roman"/>
          <w:color w:val="3366FF"/>
          <w:szCs w:val="19"/>
        </w:rPr>
        <w:t>dimensionlize</w:t>
      </w:r>
      <w:proofErr w:type="spellEnd"/>
      <w:r>
        <w:rPr>
          <w:rFonts w:ascii="Arial" w:hAnsi="Arial" w:cs="Times New Roman"/>
          <w:color w:val="3366FF"/>
          <w:szCs w:val="19"/>
        </w:rPr>
        <w:t xml:space="preserve"> into a form which is only slight different than the original equations. It should be noted that this is an important improvement to the model because it allows us to make new quantitative predictions and to interact with additional </w:t>
      </w:r>
      <w:proofErr w:type="gramStart"/>
      <w:r>
        <w:rPr>
          <w:rFonts w:ascii="Arial" w:hAnsi="Arial" w:cs="Times New Roman"/>
          <w:color w:val="3366FF"/>
          <w:szCs w:val="19"/>
        </w:rPr>
        <w:t>data which</w:t>
      </w:r>
      <w:proofErr w:type="gramEnd"/>
      <w:r>
        <w:rPr>
          <w:rFonts w:ascii="Arial" w:hAnsi="Arial" w:cs="Times New Roman"/>
          <w:color w:val="3366FF"/>
          <w:szCs w:val="19"/>
        </w:rPr>
        <w:t xml:space="preserve"> we have added to the paper. However, the qualitative results are largely the same as the original model and the two models reduce to the same equations within certain regimes. </w:t>
      </w:r>
    </w:p>
    <w:p w:rsidR="00677EFE" w:rsidRPr="00677EFE" w:rsidRDefault="00677EFE" w:rsidP="00677EFE">
      <w:pPr>
        <w:widowControl w:val="0"/>
        <w:autoSpaceDE w:val="0"/>
        <w:autoSpaceDN w:val="0"/>
        <w:adjustRightInd w:val="0"/>
        <w:rPr>
          <w:rFonts w:ascii="Arial" w:hAnsi="Arial" w:cs="Times New Roman"/>
          <w:szCs w:val="19"/>
        </w:rPr>
      </w:pPr>
    </w:p>
    <w:p w:rsidR="0022014D" w:rsidRDefault="00677EFE" w:rsidP="00677EFE">
      <w:pPr>
        <w:widowControl w:val="0"/>
        <w:autoSpaceDE w:val="0"/>
        <w:autoSpaceDN w:val="0"/>
        <w:adjustRightInd w:val="0"/>
        <w:rPr>
          <w:rFonts w:ascii="Arial" w:hAnsi="Arial" w:cs="Times New Roman"/>
          <w:szCs w:val="19"/>
        </w:rPr>
      </w:pPr>
      <w:r w:rsidRPr="00677EFE">
        <w:rPr>
          <w:rFonts w:ascii="Arial" w:hAnsi="Arial" w:cs="Times New Roman"/>
          <w:szCs w:val="19"/>
        </w:rPr>
        <w:t xml:space="preserve">• </w:t>
      </w:r>
      <w:proofErr w:type="gramStart"/>
      <w:r w:rsidRPr="00677EFE">
        <w:rPr>
          <w:rFonts w:ascii="Arial" w:hAnsi="Arial" w:cs="Times New Roman"/>
          <w:szCs w:val="19"/>
        </w:rPr>
        <w:t>However</w:t>
      </w:r>
      <w:proofErr w:type="gramEnd"/>
      <w:r w:rsidRPr="00677EFE">
        <w:rPr>
          <w:rFonts w:ascii="Arial" w:hAnsi="Arial" w:cs="Times New Roman"/>
          <w:szCs w:val="19"/>
        </w:rPr>
        <w:t xml:space="preserve">, my most fundamental problem with the model is not its motivation but its </w:t>
      </w:r>
      <w:proofErr w:type="spellStart"/>
      <w:r w:rsidRPr="00677EFE">
        <w:rPr>
          <w:rFonts w:ascii="Arial" w:hAnsi="Arial" w:cs="Times New Roman"/>
          <w:szCs w:val="19"/>
        </w:rPr>
        <w:t>formulation</w:t>
      </w:r>
      <w:proofErr w:type="spellEnd"/>
      <w:r w:rsidRPr="00677EFE">
        <w:rPr>
          <w:rFonts w:ascii="Arial" w:hAnsi="Arial" w:cs="Times New Roman"/>
          <w:szCs w:val="19"/>
        </w:rPr>
        <w:t>.</w:t>
      </w:r>
      <w:r>
        <w:rPr>
          <w:rFonts w:ascii="Arial" w:hAnsi="Arial" w:cs="Times New Roman"/>
          <w:szCs w:val="19"/>
        </w:rPr>
        <w:t xml:space="preserve"> </w:t>
      </w:r>
      <w:r w:rsidRPr="00677EFE">
        <w:rPr>
          <w:rFonts w:ascii="Arial" w:hAnsi="Arial" w:cs="Times New Roman"/>
          <w:szCs w:val="19"/>
        </w:rPr>
        <w:t>The authors model a consumer class that is hungry or starving and a consumer class</w:t>
      </w:r>
      <w:r>
        <w:rPr>
          <w:rFonts w:ascii="Arial" w:hAnsi="Arial" w:cs="Times New Roman"/>
          <w:szCs w:val="19"/>
        </w:rPr>
        <w:t xml:space="preserve"> </w:t>
      </w:r>
      <w:r w:rsidRPr="00677EFE">
        <w:rPr>
          <w:rFonts w:ascii="Arial" w:hAnsi="Arial" w:cs="Times New Roman"/>
          <w:szCs w:val="19"/>
        </w:rPr>
        <w:t>that is full, satiated and reproducing. Both classes of consumers feed on the resource. The</w:t>
      </w:r>
      <w:r>
        <w:rPr>
          <w:rFonts w:ascii="Arial" w:hAnsi="Arial" w:cs="Times New Roman"/>
          <w:szCs w:val="19"/>
        </w:rPr>
        <w:t xml:space="preserve"> </w:t>
      </w:r>
      <w:r w:rsidRPr="00677EFE">
        <w:rPr>
          <w:rFonts w:ascii="Arial" w:hAnsi="Arial" w:cs="Times New Roman"/>
          <w:szCs w:val="19"/>
        </w:rPr>
        <w:t>resource grows via a logistic growth equation and the authors off-handedly mention that its</w:t>
      </w:r>
      <w:r>
        <w:rPr>
          <w:rFonts w:ascii="Arial" w:hAnsi="Arial" w:cs="Times New Roman"/>
          <w:szCs w:val="19"/>
        </w:rPr>
        <w:t xml:space="preserve"> </w:t>
      </w:r>
      <w:r w:rsidRPr="00677EFE">
        <w:rPr>
          <w:rFonts w:ascii="Arial" w:hAnsi="Arial" w:cs="Times New Roman"/>
          <w:szCs w:val="19"/>
        </w:rPr>
        <w:t>carrying capacity equals 1. This innocuous remark has huge implications as it means the</w:t>
      </w:r>
      <w:r>
        <w:rPr>
          <w:rFonts w:ascii="Arial" w:hAnsi="Arial" w:cs="Times New Roman"/>
          <w:szCs w:val="19"/>
        </w:rPr>
        <w:t xml:space="preserve"> </w:t>
      </w:r>
      <w:r w:rsidRPr="00677EFE">
        <w:rPr>
          <w:rFonts w:ascii="Arial" w:hAnsi="Arial" w:cs="Times New Roman"/>
          <w:szCs w:val="19"/>
        </w:rPr>
        <w:t>resource density has to be interpreted as a scaled resource density. In turn, the authors assume</w:t>
      </w:r>
      <w:r>
        <w:rPr>
          <w:rFonts w:ascii="Arial" w:hAnsi="Arial" w:cs="Times New Roman"/>
          <w:szCs w:val="19"/>
        </w:rPr>
        <w:t xml:space="preserve"> </w:t>
      </w:r>
      <w:r w:rsidRPr="00677EFE">
        <w:rPr>
          <w:rFonts w:ascii="Arial" w:hAnsi="Arial" w:cs="Times New Roman"/>
          <w:szCs w:val="19"/>
        </w:rPr>
        <w:t>that the transition from a full state to a hungry state is proportional to the absence of</w:t>
      </w:r>
      <w:r>
        <w:rPr>
          <w:rFonts w:ascii="Arial" w:hAnsi="Arial" w:cs="Times New Roman"/>
          <w:szCs w:val="19"/>
        </w:rPr>
        <w:t xml:space="preserve"> </w:t>
      </w:r>
      <w:r w:rsidRPr="00677EFE">
        <w:rPr>
          <w:rFonts w:ascii="Arial" w:hAnsi="Arial" w:cs="Times New Roman"/>
          <w:szCs w:val="19"/>
        </w:rPr>
        <w:t>resource, which they identify with 1−R, where R is resource density. To define the difference</w:t>
      </w:r>
      <w:r>
        <w:rPr>
          <w:rFonts w:ascii="Arial" w:hAnsi="Arial" w:cs="Times New Roman"/>
          <w:szCs w:val="19"/>
        </w:rPr>
        <w:t xml:space="preserve"> </w:t>
      </w:r>
      <w:r w:rsidRPr="00677EFE">
        <w:rPr>
          <w:rFonts w:ascii="Arial" w:hAnsi="Arial" w:cs="Times New Roman"/>
          <w:szCs w:val="19"/>
        </w:rPr>
        <w:t>between current resource density and its carrying capacity as “absence of resource” is in my</w:t>
      </w:r>
      <w:r>
        <w:rPr>
          <w:rFonts w:ascii="Arial" w:hAnsi="Arial" w:cs="Times New Roman"/>
          <w:szCs w:val="19"/>
        </w:rPr>
        <w:t xml:space="preserve"> </w:t>
      </w:r>
      <w:r w:rsidRPr="00677EFE">
        <w:rPr>
          <w:rFonts w:ascii="Arial" w:hAnsi="Arial" w:cs="Times New Roman"/>
          <w:szCs w:val="19"/>
        </w:rPr>
        <w:t xml:space="preserve">opinion not correct, but biologically it is also an absurd assumption as in an </w:t>
      </w:r>
      <w:proofErr w:type="spellStart"/>
      <w:r w:rsidRPr="00677EFE">
        <w:rPr>
          <w:rFonts w:ascii="Arial" w:hAnsi="Arial" w:cs="Times New Roman"/>
          <w:szCs w:val="19"/>
        </w:rPr>
        <w:t>unscaled</w:t>
      </w:r>
      <w:proofErr w:type="spellEnd"/>
      <w:r w:rsidRPr="00677EFE">
        <w:rPr>
          <w:rFonts w:ascii="Arial" w:hAnsi="Arial" w:cs="Times New Roman"/>
          <w:szCs w:val="19"/>
        </w:rPr>
        <w:t xml:space="preserve"> version</w:t>
      </w:r>
      <w:r>
        <w:rPr>
          <w:rFonts w:ascii="Arial" w:hAnsi="Arial" w:cs="Times New Roman"/>
          <w:szCs w:val="19"/>
        </w:rPr>
        <w:t xml:space="preserve"> </w:t>
      </w:r>
      <w:r w:rsidRPr="00677EFE">
        <w:rPr>
          <w:rFonts w:ascii="Arial" w:hAnsi="Arial" w:cs="Times New Roman"/>
          <w:szCs w:val="19"/>
        </w:rPr>
        <w:t>of the model (where the carrying capacity is not set equal to 1 and hence the term 1 − R,</w:t>
      </w:r>
      <w:r>
        <w:rPr>
          <w:rFonts w:ascii="Arial" w:hAnsi="Arial" w:cs="Times New Roman"/>
          <w:szCs w:val="19"/>
        </w:rPr>
        <w:t xml:space="preserve"> </w:t>
      </w:r>
      <w:r w:rsidRPr="00677EFE">
        <w:rPr>
          <w:rFonts w:ascii="Arial" w:hAnsi="Arial" w:cs="Times New Roman"/>
          <w:szCs w:val="19"/>
        </w:rPr>
        <w:t xml:space="preserve">would read K − ˜R with K the carrying capacity of the resource and ˜R the </w:t>
      </w:r>
      <w:proofErr w:type="spellStart"/>
      <w:r w:rsidRPr="00677EFE">
        <w:rPr>
          <w:rFonts w:ascii="Arial" w:hAnsi="Arial" w:cs="Times New Roman"/>
          <w:szCs w:val="19"/>
        </w:rPr>
        <w:t>unscaled</w:t>
      </w:r>
      <w:proofErr w:type="spellEnd"/>
      <w:r w:rsidRPr="00677EFE">
        <w:rPr>
          <w:rFonts w:ascii="Arial" w:hAnsi="Arial" w:cs="Times New Roman"/>
          <w:szCs w:val="19"/>
        </w:rPr>
        <w:t xml:space="preserve"> density)</w:t>
      </w:r>
      <w:r>
        <w:rPr>
          <w:rFonts w:ascii="Arial" w:hAnsi="Arial" w:cs="Times New Roman"/>
          <w:szCs w:val="19"/>
        </w:rPr>
        <w:t xml:space="preserve"> </w:t>
      </w:r>
      <w:r w:rsidRPr="00677EFE">
        <w:rPr>
          <w:rFonts w:ascii="Arial" w:hAnsi="Arial" w:cs="Times New Roman"/>
          <w:szCs w:val="19"/>
        </w:rPr>
        <w:t>it would imply that an individual consumer would more quickly end up in a hungry state</w:t>
      </w:r>
      <w:r>
        <w:rPr>
          <w:rFonts w:ascii="Arial" w:hAnsi="Arial" w:cs="Times New Roman"/>
          <w:szCs w:val="19"/>
        </w:rPr>
        <w:t xml:space="preserve"> </w:t>
      </w:r>
      <w:r w:rsidRPr="00677EFE">
        <w:rPr>
          <w:rFonts w:ascii="Arial" w:hAnsi="Arial" w:cs="Times New Roman"/>
          <w:szCs w:val="19"/>
        </w:rPr>
        <w:t>if the maximum density of its resource increases. This makes no sense to me. I have tried</w:t>
      </w:r>
      <w:r>
        <w:rPr>
          <w:rFonts w:ascii="Arial" w:hAnsi="Arial" w:cs="Times New Roman"/>
          <w:szCs w:val="19"/>
        </w:rPr>
        <w:t xml:space="preserve"> </w:t>
      </w:r>
      <w:r w:rsidRPr="00677EFE">
        <w:rPr>
          <w:rFonts w:ascii="Arial" w:hAnsi="Arial" w:cs="Times New Roman"/>
          <w:szCs w:val="19"/>
        </w:rPr>
        <w:t>to see whether there is some magic scaling of the resource density that would justify this</w:t>
      </w:r>
      <w:r>
        <w:rPr>
          <w:rFonts w:ascii="Arial" w:hAnsi="Arial" w:cs="Times New Roman"/>
          <w:szCs w:val="19"/>
        </w:rPr>
        <w:t xml:space="preserve"> </w:t>
      </w:r>
      <w:r w:rsidRPr="00677EFE">
        <w:rPr>
          <w:rFonts w:ascii="Arial" w:hAnsi="Arial" w:cs="Times New Roman"/>
          <w:szCs w:val="19"/>
        </w:rPr>
        <w:t xml:space="preserve">choice of functional form. I failed, so I have come to the conclusion that the term </w:t>
      </w:r>
      <w:proofErr w:type="gramStart"/>
      <w:r w:rsidRPr="00677EFE">
        <w:rPr>
          <w:rFonts w:ascii="Arial" w:hAnsi="Arial" w:cs="Times New Roman"/>
          <w:szCs w:val="19"/>
        </w:rPr>
        <w:t>σ(</w:t>
      </w:r>
      <w:proofErr w:type="gramEnd"/>
      <w:r w:rsidRPr="00677EFE">
        <w:rPr>
          <w:rFonts w:ascii="Arial" w:hAnsi="Arial" w:cs="Times New Roman"/>
          <w:szCs w:val="19"/>
        </w:rPr>
        <w:t>1−R)F</w:t>
      </w:r>
      <w:r>
        <w:rPr>
          <w:rFonts w:ascii="Arial" w:hAnsi="Arial" w:cs="Times New Roman"/>
          <w:szCs w:val="19"/>
        </w:rPr>
        <w:t xml:space="preserve"> </w:t>
      </w:r>
      <w:r w:rsidRPr="00677EFE">
        <w:rPr>
          <w:rFonts w:ascii="Arial" w:hAnsi="Arial" w:cs="Times New Roman"/>
          <w:szCs w:val="19"/>
        </w:rPr>
        <w:t>describing the rate at which consumer transition from the full to the hungry state is not</w:t>
      </w:r>
      <w:r>
        <w:rPr>
          <w:rFonts w:ascii="Arial" w:hAnsi="Arial" w:cs="Times New Roman"/>
          <w:szCs w:val="19"/>
        </w:rPr>
        <w:t xml:space="preserve"> </w:t>
      </w:r>
      <w:r w:rsidRPr="00677EFE">
        <w:rPr>
          <w:rFonts w:ascii="Arial" w:hAnsi="Arial" w:cs="Times New Roman"/>
          <w:szCs w:val="19"/>
        </w:rPr>
        <w:t>based on any sensible biological mechanism. It is a mathematical construct that has little</w:t>
      </w:r>
      <w:r>
        <w:rPr>
          <w:rFonts w:ascii="Arial" w:hAnsi="Arial" w:cs="Times New Roman"/>
          <w:szCs w:val="19"/>
        </w:rPr>
        <w:t xml:space="preserve"> </w:t>
      </w:r>
      <w:r w:rsidRPr="00677EFE">
        <w:rPr>
          <w:rFonts w:ascii="Arial" w:hAnsi="Arial" w:cs="Times New Roman"/>
          <w:szCs w:val="19"/>
        </w:rPr>
        <w:t>or no connection with biological realism.</w:t>
      </w:r>
    </w:p>
    <w:p w:rsidR="0022014D" w:rsidRDefault="0022014D" w:rsidP="00677EFE">
      <w:pPr>
        <w:widowControl w:val="0"/>
        <w:autoSpaceDE w:val="0"/>
        <w:autoSpaceDN w:val="0"/>
        <w:adjustRightInd w:val="0"/>
        <w:rPr>
          <w:rFonts w:ascii="Arial" w:hAnsi="Arial" w:cs="Times New Roman"/>
          <w:szCs w:val="19"/>
        </w:rPr>
      </w:pPr>
    </w:p>
    <w:p w:rsidR="0022014D" w:rsidRDefault="00E37570" w:rsidP="00677EFE">
      <w:pPr>
        <w:widowControl w:val="0"/>
        <w:autoSpaceDE w:val="0"/>
        <w:autoSpaceDN w:val="0"/>
        <w:adjustRightInd w:val="0"/>
        <w:rPr>
          <w:rFonts w:ascii="Arial" w:hAnsi="Arial" w:cs="Times New Roman"/>
          <w:szCs w:val="19"/>
        </w:rPr>
      </w:pPr>
      <w:r>
        <w:rPr>
          <w:rFonts w:ascii="Arial" w:hAnsi="Arial" w:cs="Times New Roman"/>
          <w:color w:val="3366FF"/>
          <w:szCs w:val="19"/>
        </w:rPr>
        <w:t>In our treatment of the dimensional model w</w:t>
      </w:r>
      <w:r w:rsidR="0022014D" w:rsidRPr="00DD6C09">
        <w:rPr>
          <w:rFonts w:ascii="Arial" w:hAnsi="Arial" w:cs="Times New Roman"/>
          <w:color w:val="3366FF"/>
          <w:szCs w:val="19"/>
        </w:rPr>
        <w:t>e</w:t>
      </w:r>
      <w:r w:rsidR="0022014D">
        <w:rPr>
          <w:rFonts w:ascii="Arial" w:hAnsi="Arial" w:cs="Times New Roman"/>
          <w:color w:val="3366FF"/>
          <w:szCs w:val="19"/>
        </w:rPr>
        <w:t xml:space="preserve"> </w:t>
      </w:r>
      <w:r>
        <w:rPr>
          <w:rFonts w:ascii="Arial" w:hAnsi="Arial" w:cs="Times New Roman"/>
          <w:color w:val="3366FF"/>
          <w:szCs w:val="19"/>
        </w:rPr>
        <w:t xml:space="preserve">have added an explicit treatment of carrying capacity and the saturation of the resource to an upper bound. We also show that within our dimensional system there is a choice of </w:t>
      </w:r>
      <w:proofErr w:type="spellStart"/>
      <w:r>
        <w:rPr>
          <w:rFonts w:ascii="Arial" w:hAnsi="Arial" w:cs="Times New Roman"/>
          <w:color w:val="3366FF"/>
          <w:szCs w:val="19"/>
        </w:rPr>
        <w:t>nondimensionalizations</w:t>
      </w:r>
      <w:proofErr w:type="spellEnd"/>
      <w:r>
        <w:rPr>
          <w:rFonts w:ascii="Arial" w:hAnsi="Arial" w:cs="Times New Roman"/>
          <w:color w:val="3366FF"/>
          <w:szCs w:val="19"/>
        </w:rPr>
        <w:t xml:space="preserve"> that leads to a form for resource dynamics that depends on (1-R) where R is the </w:t>
      </w:r>
      <w:proofErr w:type="spellStart"/>
      <w:r>
        <w:rPr>
          <w:rFonts w:ascii="Arial" w:hAnsi="Arial" w:cs="Times New Roman"/>
          <w:color w:val="3366FF"/>
          <w:szCs w:val="19"/>
        </w:rPr>
        <w:t>nondimenionalized</w:t>
      </w:r>
      <w:proofErr w:type="spellEnd"/>
      <w:r>
        <w:rPr>
          <w:rFonts w:ascii="Arial" w:hAnsi="Arial" w:cs="Times New Roman"/>
          <w:color w:val="3366FF"/>
          <w:szCs w:val="19"/>
        </w:rPr>
        <w:t xml:space="preserve"> resource that has been rescaled by the carrying capacity. We agree that the </w:t>
      </w:r>
      <w:proofErr w:type="spellStart"/>
      <w:r>
        <w:rPr>
          <w:rFonts w:ascii="Arial" w:hAnsi="Arial" w:cs="Times New Roman"/>
          <w:color w:val="3366FF"/>
          <w:szCs w:val="19"/>
        </w:rPr>
        <w:t>nondimensional</w:t>
      </w:r>
      <w:proofErr w:type="spellEnd"/>
      <w:r>
        <w:rPr>
          <w:rFonts w:ascii="Arial" w:hAnsi="Arial" w:cs="Times New Roman"/>
          <w:color w:val="3366FF"/>
          <w:szCs w:val="19"/>
        </w:rPr>
        <w:t xml:space="preserve"> model is confusing without a presentation of the fully dimensional </w:t>
      </w:r>
      <w:proofErr w:type="gramStart"/>
      <w:r>
        <w:rPr>
          <w:rFonts w:ascii="Arial" w:hAnsi="Arial" w:cs="Times New Roman"/>
          <w:color w:val="3366FF"/>
          <w:szCs w:val="19"/>
        </w:rPr>
        <w:t>form which</w:t>
      </w:r>
      <w:proofErr w:type="gramEnd"/>
      <w:r>
        <w:rPr>
          <w:rFonts w:ascii="Arial" w:hAnsi="Arial" w:cs="Times New Roman"/>
          <w:color w:val="3366FF"/>
          <w:szCs w:val="19"/>
        </w:rPr>
        <w:t xml:space="preserve"> we have added to the supplement along with our explicit non-</w:t>
      </w:r>
      <w:proofErr w:type="spellStart"/>
      <w:r>
        <w:rPr>
          <w:rFonts w:ascii="Arial" w:hAnsi="Arial" w:cs="Times New Roman"/>
          <w:color w:val="3366FF"/>
          <w:szCs w:val="19"/>
        </w:rPr>
        <w:t>dimensionalization</w:t>
      </w:r>
      <w:proofErr w:type="spellEnd"/>
      <w:r>
        <w:rPr>
          <w:rFonts w:ascii="Arial" w:hAnsi="Arial" w:cs="Times New Roman"/>
          <w:color w:val="3366FF"/>
          <w:szCs w:val="19"/>
        </w:rPr>
        <w:t xml:space="preserve"> procedure. Again, it should also be noted that the adjusted mechanisms of the dimensional model lead to a </w:t>
      </w:r>
      <w:proofErr w:type="spellStart"/>
      <w:r>
        <w:rPr>
          <w:rFonts w:ascii="Arial" w:hAnsi="Arial" w:cs="Times New Roman"/>
          <w:color w:val="3366FF"/>
          <w:szCs w:val="19"/>
        </w:rPr>
        <w:t>nondimensional</w:t>
      </w:r>
      <w:proofErr w:type="spellEnd"/>
      <w:r>
        <w:rPr>
          <w:rFonts w:ascii="Arial" w:hAnsi="Arial" w:cs="Times New Roman"/>
          <w:color w:val="3366FF"/>
          <w:szCs w:val="19"/>
        </w:rPr>
        <w:t xml:space="preserve"> form that differs from the original model for the resource dynamics (</w:t>
      </w:r>
      <w:proofErr w:type="spellStart"/>
      <w:r>
        <w:rPr>
          <w:rFonts w:ascii="Arial" w:hAnsi="Arial" w:cs="Times New Roman"/>
          <w:color w:val="3366FF"/>
          <w:szCs w:val="19"/>
        </w:rPr>
        <w:t>dR/dt</w:t>
      </w:r>
      <w:proofErr w:type="spellEnd"/>
      <w:r>
        <w:rPr>
          <w:rFonts w:ascii="Arial" w:hAnsi="Arial" w:cs="Times New Roman"/>
          <w:color w:val="3366FF"/>
          <w:szCs w:val="19"/>
        </w:rPr>
        <w:t>) equation.</w:t>
      </w:r>
    </w:p>
    <w:p w:rsidR="00677EFE" w:rsidRPr="00677EFE" w:rsidRDefault="00677EFE" w:rsidP="00677EFE">
      <w:pPr>
        <w:widowControl w:val="0"/>
        <w:autoSpaceDE w:val="0"/>
        <w:autoSpaceDN w:val="0"/>
        <w:adjustRightInd w:val="0"/>
        <w:rPr>
          <w:rFonts w:ascii="Arial" w:hAnsi="Arial" w:cs="Times New Roman"/>
          <w:szCs w:val="19"/>
        </w:rPr>
      </w:pPr>
    </w:p>
    <w:p w:rsidR="00452C8C" w:rsidRDefault="00677EFE" w:rsidP="00677EFE">
      <w:pPr>
        <w:widowControl w:val="0"/>
        <w:autoSpaceDE w:val="0"/>
        <w:autoSpaceDN w:val="0"/>
        <w:adjustRightInd w:val="0"/>
        <w:rPr>
          <w:rFonts w:ascii="Arial" w:hAnsi="Arial" w:cs="Times New Roman"/>
          <w:szCs w:val="19"/>
        </w:rPr>
      </w:pPr>
      <w:r w:rsidRPr="00677EFE">
        <w:rPr>
          <w:rFonts w:ascii="Arial" w:hAnsi="Arial" w:cs="Times New Roman"/>
          <w:szCs w:val="19"/>
        </w:rPr>
        <w:t>• A second issue arising from this assumption has to do with dimensions: the authors completely</w:t>
      </w:r>
      <w:r>
        <w:rPr>
          <w:rFonts w:ascii="Arial" w:hAnsi="Arial" w:cs="Times New Roman"/>
          <w:szCs w:val="19"/>
        </w:rPr>
        <w:t xml:space="preserve"> </w:t>
      </w:r>
      <w:r w:rsidRPr="00677EFE">
        <w:rPr>
          <w:rFonts w:ascii="Arial" w:hAnsi="Arial" w:cs="Times New Roman"/>
          <w:szCs w:val="19"/>
        </w:rPr>
        <w:t>overlook the problem of dimensionality that results from the assumption about the</w:t>
      </w:r>
      <w:r>
        <w:rPr>
          <w:rFonts w:ascii="Arial" w:hAnsi="Arial" w:cs="Times New Roman"/>
          <w:szCs w:val="19"/>
        </w:rPr>
        <w:t xml:space="preserve"> </w:t>
      </w:r>
      <w:r w:rsidRPr="00677EFE">
        <w:rPr>
          <w:rFonts w:ascii="Arial" w:hAnsi="Arial" w:cs="Times New Roman"/>
          <w:szCs w:val="19"/>
        </w:rPr>
        <w:t xml:space="preserve">starvation rate </w:t>
      </w:r>
      <w:proofErr w:type="gramStart"/>
      <w:r w:rsidRPr="00677EFE">
        <w:rPr>
          <w:rFonts w:ascii="Arial" w:hAnsi="Arial" w:cs="Times New Roman"/>
          <w:szCs w:val="19"/>
        </w:rPr>
        <w:t>σ(</w:t>
      </w:r>
      <w:proofErr w:type="gramEnd"/>
      <w:r w:rsidRPr="00677EFE">
        <w:rPr>
          <w:rFonts w:ascii="Arial" w:hAnsi="Arial" w:cs="Times New Roman"/>
          <w:szCs w:val="19"/>
        </w:rPr>
        <w:t>1−R)F as well as the recovery rate ρRH. In a later section they derive estimates</w:t>
      </w:r>
      <w:r>
        <w:rPr>
          <w:rFonts w:ascii="Arial" w:hAnsi="Arial" w:cs="Times New Roman"/>
          <w:szCs w:val="19"/>
        </w:rPr>
        <w:t xml:space="preserve"> </w:t>
      </w:r>
      <w:r w:rsidRPr="00677EFE">
        <w:rPr>
          <w:rFonts w:ascii="Arial" w:hAnsi="Arial" w:cs="Times New Roman"/>
          <w:szCs w:val="19"/>
        </w:rPr>
        <w:t>for the parameters σ and ρ, which they give the dimension time</w:t>
      </w:r>
      <w:r w:rsidRPr="00677EFE">
        <w:rPr>
          <w:rFonts w:ascii="Arial" w:hAnsi="Arial" w:cs="Times New Roman"/>
          <w:szCs w:val="13"/>
        </w:rPr>
        <w:t>−1</w:t>
      </w:r>
      <w:r w:rsidRPr="00677EFE">
        <w:rPr>
          <w:rFonts w:ascii="Arial" w:hAnsi="Arial" w:cs="Times New Roman"/>
          <w:szCs w:val="19"/>
        </w:rPr>
        <w:t>. This derivation,</w:t>
      </w:r>
      <w:r>
        <w:rPr>
          <w:rFonts w:ascii="Arial" w:hAnsi="Arial" w:cs="Times New Roman"/>
          <w:szCs w:val="19"/>
        </w:rPr>
        <w:t xml:space="preserve"> </w:t>
      </w:r>
      <w:r w:rsidRPr="00677EFE">
        <w:rPr>
          <w:rFonts w:ascii="Arial" w:hAnsi="Arial" w:cs="Times New Roman"/>
          <w:szCs w:val="19"/>
        </w:rPr>
        <w:t>however, totally ignores that the parameters σ and ρ represent proportionality constants</w:t>
      </w:r>
      <w:r>
        <w:rPr>
          <w:rFonts w:ascii="Arial" w:hAnsi="Arial" w:cs="Times New Roman"/>
          <w:szCs w:val="19"/>
        </w:rPr>
        <w:t xml:space="preserve"> </w:t>
      </w:r>
      <w:r w:rsidRPr="00677EFE">
        <w:rPr>
          <w:rFonts w:ascii="Arial" w:hAnsi="Arial" w:cs="Times New Roman"/>
          <w:szCs w:val="19"/>
        </w:rPr>
        <w:t xml:space="preserve">in terms that also involve the resource density. Again in an </w:t>
      </w:r>
      <w:proofErr w:type="spellStart"/>
      <w:r w:rsidRPr="00677EFE">
        <w:rPr>
          <w:rFonts w:ascii="Arial" w:hAnsi="Arial" w:cs="Times New Roman"/>
          <w:szCs w:val="19"/>
        </w:rPr>
        <w:t>unscaled</w:t>
      </w:r>
      <w:proofErr w:type="spellEnd"/>
      <w:r w:rsidRPr="00677EFE">
        <w:rPr>
          <w:rFonts w:ascii="Arial" w:hAnsi="Arial" w:cs="Times New Roman"/>
          <w:szCs w:val="19"/>
        </w:rPr>
        <w:t xml:space="preserve"> version of the model</w:t>
      </w:r>
      <w:r>
        <w:rPr>
          <w:rFonts w:ascii="Arial" w:hAnsi="Arial" w:cs="Times New Roman"/>
          <w:szCs w:val="19"/>
        </w:rPr>
        <w:t xml:space="preserve"> </w:t>
      </w:r>
      <w:r w:rsidRPr="00677EFE">
        <w:rPr>
          <w:rFonts w:ascii="Arial" w:hAnsi="Arial" w:cs="Times New Roman"/>
          <w:szCs w:val="19"/>
        </w:rPr>
        <w:t>the product ρR should have the dimension time</w:t>
      </w:r>
      <w:r w:rsidRPr="00677EFE">
        <w:rPr>
          <w:rFonts w:ascii="Arial" w:hAnsi="Arial" w:cs="Times New Roman"/>
          <w:szCs w:val="13"/>
        </w:rPr>
        <w:t xml:space="preserve">−1 </w:t>
      </w:r>
      <w:r w:rsidRPr="00677EFE">
        <w:rPr>
          <w:rFonts w:ascii="Arial" w:hAnsi="Arial" w:cs="Times New Roman"/>
          <w:szCs w:val="19"/>
        </w:rPr>
        <w:t>when we only consider the ODE for H,</w:t>
      </w:r>
      <w:r>
        <w:rPr>
          <w:rFonts w:ascii="Arial" w:hAnsi="Arial" w:cs="Times New Roman"/>
          <w:szCs w:val="19"/>
        </w:rPr>
        <w:t xml:space="preserve"> </w:t>
      </w:r>
      <w:r w:rsidRPr="00677EFE">
        <w:rPr>
          <w:rFonts w:ascii="Arial" w:hAnsi="Arial" w:cs="Times New Roman"/>
          <w:szCs w:val="19"/>
        </w:rPr>
        <w:t xml:space="preserve">which would suggest that ρ should have a dimension </w:t>
      </w:r>
      <w:proofErr w:type="gramStart"/>
      <w:r w:rsidRPr="00677EFE">
        <w:rPr>
          <w:rFonts w:ascii="Arial" w:hAnsi="Arial" w:cs="Times New Roman"/>
          <w:szCs w:val="19"/>
        </w:rPr>
        <w:t>time</w:t>
      </w:r>
      <w:r w:rsidRPr="00677EFE">
        <w:rPr>
          <w:rFonts w:ascii="Arial" w:hAnsi="Arial" w:cs="Times New Roman"/>
          <w:szCs w:val="13"/>
        </w:rPr>
        <w:t xml:space="preserve">−1 </w:t>
      </w:r>
      <w:r w:rsidRPr="00677EFE">
        <w:rPr>
          <w:rFonts w:ascii="Arial" w:hAnsi="Arial" w:cs="Times New Roman"/>
          <w:szCs w:val="19"/>
        </w:rPr>
        <w:t>.</w:t>
      </w:r>
      <w:proofErr w:type="gramEnd"/>
      <w:r w:rsidRPr="00677EFE">
        <w:rPr>
          <w:rFonts w:ascii="Arial" w:hAnsi="Arial" w:cs="Times New Roman"/>
          <w:szCs w:val="19"/>
        </w:rPr>
        <w:t xml:space="preserve"> </w:t>
      </w:r>
      <w:proofErr w:type="gramStart"/>
      <w:r w:rsidRPr="00677EFE">
        <w:rPr>
          <w:rFonts w:ascii="Arial" w:hAnsi="Arial" w:cs="Times New Roman"/>
          <w:szCs w:val="19"/>
        </w:rPr>
        <w:t>resource</w:t>
      </w:r>
      <w:r w:rsidRPr="00677EFE">
        <w:rPr>
          <w:rFonts w:ascii="Arial" w:hAnsi="Arial" w:cs="Times New Roman"/>
          <w:szCs w:val="13"/>
        </w:rPr>
        <w:t>−1</w:t>
      </w:r>
      <w:proofErr w:type="gramEnd"/>
      <w:r w:rsidRPr="00677EFE">
        <w:rPr>
          <w:rFonts w:ascii="Arial" w:hAnsi="Arial" w:cs="Times New Roman"/>
          <w:szCs w:val="19"/>
        </w:rPr>
        <w:t>. However, if in</w:t>
      </w:r>
      <w:r>
        <w:rPr>
          <w:rFonts w:ascii="Arial" w:hAnsi="Arial" w:cs="Times New Roman"/>
          <w:szCs w:val="19"/>
        </w:rPr>
        <w:t xml:space="preserve"> </w:t>
      </w:r>
      <w:r w:rsidRPr="00677EFE">
        <w:rPr>
          <w:rFonts w:ascii="Arial" w:hAnsi="Arial" w:cs="Times New Roman"/>
          <w:szCs w:val="19"/>
        </w:rPr>
        <w:t xml:space="preserve">an </w:t>
      </w:r>
      <w:proofErr w:type="spellStart"/>
      <w:r w:rsidRPr="00677EFE">
        <w:rPr>
          <w:rFonts w:ascii="Arial" w:hAnsi="Arial" w:cs="Times New Roman"/>
          <w:szCs w:val="19"/>
        </w:rPr>
        <w:t>unscaled</w:t>
      </w:r>
      <w:proofErr w:type="spellEnd"/>
      <w:r w:rsidRPr="00677EFE">
        <w:rPr>
          <w:rFonts w:ascii="Arial" w:hAnsi="Arial" w:cs="Times New Roman"/>
          <w:szCs w:val="19"/>
        </w:rPr>
        <w:t xml:space="preserve"> version of the model we consider the ODE for R, it can be inferred that the</w:t>
      </w:r>
      <w:r>
        <w:rPr>
          <w:rFonts w:ascii="Arial" w:hAnsi="Arial" w:cs="Times New Roman"/>
          <w:szCs w:val="19"/>
        </w:rPr>
        <w:t xml:space="preserve"> </w:t>
      </w:r>
      <w:r w:rsidRPr="00677EFE">
        <w:rPr>
          <w:rFonts w:ascii="Arial" w:hAnsi="Arial" w:cs="Times New Roman"/>
          <w:szCs w:val="19"/>
        </w:rPr>
        <w:t>product ρH should have the dimension time</w:t>
      </w:r>
      <w:r w:rsidRPr="00677EFE">
        <w:rPr>
          <w:rFonts w:ascii="Arial" w:hAnsi="Arial" w:cs="Times New Roman"/>
          <w:szCs w:val="13"/>
        </w:rPr>
        <w:t xml:space="preserve">−1 </w:t>
      </w:r>
      <w:r w:rsidRPr="00677EFE">
        <w:rPr>
          <w:rFonts w:ascii="Arial" w:hAnsi="Arial" w:cs="Times New Roman"/>
          <w:szCs w:val="19"/>
        </w:rPr>
        <w:t>and hence that ρ should have a dimension</w:t>
      </w:r>
      <w:r>
        <w:rPr>
          <w:rFonts w:ascii="Arial" w:hAnsi="Arial" w:cs="Times New Roman"/>
          <w:szCs w:val="19"/>
        </w:rPr>
        <w:t xml:space="preserve"> </w:t>
      </w:r>
      <w:r w:rsidRPr="00677EFE">
        <w:rPr>
          <w:rFonts w:ascii="Arial" w:hAnsi="Arial" w:cs="Times New Roman"/>
          <w:szCs w:val="19"/>
        </w:rPr>
        <w:t>1</w:t>
      </w:r>
      <w:r>
        <w:rPr>
          <w:rFonts w:ascii="Arial" w:hAnsi="Arial" w:cs="Times New Roman"/>
          <w:szCs w:val="19"/>
        </w:rPr>
        <w:t xml:space="preserve"> </w:t>
      </w:r>
      <w:proofErr w:type="gramStart"/>
      <w:r w:rsidRPr="00677EFE">
        <w:rPr>
          <w:rFonts w:ascii="Arial" w:hAnsi="Arial" w:cs="Times New Roman"/>
          <w:szCs w:val="19"/>
        </w:rPr>
        <w:t>time</w:t>
      </w:r>
      <w:r w:rsidRPr="00677EFE">
        <w:rPr>
          <w:rFonts w:ascii="Arial" w:hAnsi="Arial" w:cs="Times New Roman"/>
          <w:szCs w:val="13"/>
        </w:rPr>
        <w:t xml:space="preserve">−1 </w:t>
      </w:r>
      <w:r w:rsidRPr="00677EFE">
        <w:rPr>
          <w:rFonts w:ascii="Arial" w:hAnsi="Arial" w:cs="Times New Roman"/>
          <w:szCs w:val="19"/>
        </w:rPr>
        <w:t>.</w:t>
      </w:r>
      <w:proofErr w:type="gramEnd"/>
      <w:r w:rsidRPr="00677EFE">
        <w:rPr>
          <w:rFonts w:ascii="Arial" w:hAnsi="Arial" w:cs="Times New Roman"/>
          <w:szCs w:val="19"/>
        </w:rPr>
        <w:t xml:space="preserve"> </w:t>
      </w:r>
      <w:proofErr w:type="gramStart"/>
      <w:r w:rsidRPr="00677EFE">
        <w:rPr>
          <w:rFonts w:ascii="Arial" w:hAnsi="Arial" w:cs="Times New Roman"/>
          <w:szCs w:val="19"/>
        </w:rPr>
        <w:t>consumer</w:t>
      </w:r>
      <w:r w:rsidRPr="00677EFE">
        <w:rPr>
          <w:rFonts w:ascii="Arial" w:hAnsi="Arial" w:cs="Times New Roman"/>
          <w:szCs w:val="13"/>
        </w:rPr>
        <w:t>−1</w:t>
      </w:r>
      <w:proofErr w:type="gramEnd"/>
      <w:r w:rsidRPr="00677EFE">
        <w:rPr>
          <w:rFonts w:ascii="Arial" w:hAnsi="Arial" w:cs="Times New Roman"/>
          <w:szCs w:val="19"/>
        </w:rPr>
        <w:t>. In short, considering the dimensions of the different terms the model</w:t>
      </w:r>
      <w:r>
        <w:rPr>
          <w:rFonts w:ascii="Arial" w:hAnsi="Arial" w:cs="Times New Roman"/>
          <w:szCs w:val="19"/>
        </w:rPr>
        <w:t xml:space="preserve"> </w:t>
      </w:r>
      <w:r w:rsidRPr="00677EFE">
        <w:rPr>
          <w:rFonts w:ascii="Arial" w:hAnsi="Arial" w:cs="Times New Roman"/>
          <w:szCs w:val="19"/>
        </w:rPr>
        <w:t>does not make much sense either.</w:t>
      </w:r>
    </w:p>
    <w:p w:rsidR="00452C8C" w:rsidRDefault="00452C8C" w:rsidP="00677EFE">
      <w:pPr>
        <w:widowControl w:val="0"/>
        <w:autoSpaceDE w:val="0"/>
        <w:autoSpaceDN w:val="0"/>
        <w:adjustRightInd w:val="0"/>
        <w:rPr>
          <w:rFonts w:ascii="Arial" w:hAnsi="Arial" w:cs="Times New Roman"/>
          <w:szCs w:val="19"/>
        </w:rPr>
      </w:pPr>
    </w:p>
    <w:p w:rsidR="00677EFE" w:rsidRPr="00677EFE" w:rsidRDefault="00677EFE" w:rsidP="00677EFE">
      <w:pPr>
        <w:widowControl w:val="0"/>
        <w:autoSpaceDE w:val="0"/>
        <w:autoSpaceDN w:val="0"/>
        <w:adjustRightInd w:val="0"/>
        <w:rPr>
          <w:rFonts w:ascii="Arial" w:hAnsi="Arial" w:cs="Times New Roman"/>
          <w:szCs w:val="19"/>
        </w:rPr>
      </w:pPr>
    </w:p>
    <w:p w:rsidR="00452C8C" w:rsidRDefault="00677EFE" w:rsidP="00677EFE">
      <w:pPr>
        <w:widowControl w:val="0"/>
        <w:autoSpaceDE w:val="0"/>
        <w:autoSpaceDN w:val="0"/>
        <w:adjustRightInd w:val="0"/>
        <w:rPr>
          <w:rFonts w:ascii="Arial" w:hAnsi="Arial" w:cs="Times New Roman"/>
          <w:szCs w:val="19"/>
        </w:rPr>
      </w:pPr>
      <w:r w:rsidRPr="00677EFE">
        <w:rPr>
          <w:rFonts w:ascii="Arial" w:hAnsi="Arial" w:cs="Times New Roman"/>
          <w:szCs w:val="19"/>
        </w:rPr>
        <w:t xml:space="preserve">• Further biological issues with the model formulation are </w:t>
      </w:r>
      <w:proofErr w:type="gramStart"/>
      <w:r w:rsidRPr="00677EFE">
        <w:rPr>
          <w:rFonts w:ascii="Arial" w:hAnsi="Arial" w:cs="Times New Roman"/>
          <w:szCs w:val="19"/>
        </w:rPr>
        <w:t>more subtle</w:t>
      </w:r>
      <w:proofErr w:type="gramEnd"/>
      <w:r w:rsidRPr="00677EFE">
        <w:rPr>
          <w:rFonts w:ascii="Arial" w:hAnsi="Arial" w:cs="Times New Roman"/>
          <w:szCs w:val="19"/>
        </w:rPr>
        <w:t>. For example, implicit</w:t>
      </w:r>
      <w:r>
        <w:rPr>
          <w:rFonts w:ascii="Arial" w:hAnsi="Arial" w:cs="Times New Roman"/>
          <w:szCs w:val="19"/>
        </w:rPr>
        <w:t xml:space="preserve"> </w:t>
      </w:r>
      <w:r w:rsidRPr="00677EFE">
        <w:rPr>
          <w:rFonts w:ascii="Arial" w:hAnsi="Arial" w:cs="Times New Roman"/>
          <w:szCs w:val="19"/>
        </w:rPr>
        <w:t>in the model formulation is that the changes between the hungry and satiated state are</w:t>
      </w:r>
      <w:r>
        <w:rPr>
          <w:rFonts w:ascii="Arial" w:hAnsi="Arial" w:cs="Times New Roman"/>
          <w:szCs w:val="19"/>
        </w:rPr>
        <w:t xml:space="preserve"> </w:t>
      </w:r>
      <w:r w:rsidRPr="00677EFE">
        <w:rPr>
          <w:rFonts w:ascii="Arial" w:hAnsi="Arial" w:cs="Times New Roman"/>
          <w:szCs w:val="19"/>
        </w:rPr>
        <w:t>taking place at the same time scale as consumer and resource population growth. In my</w:t>
      </w:r>
      <w:r>
        <w:rPr>
          <w:rFonts w:ascii="Arial" w:hAnsi="Arial" w:cs="Times New Roman"/>
          <w:szCs w:val="19"/>
        </w:rPr>
        <w:t xml:space="preserve"> </w:t>
      </w:r>
      <w:r w:rsidRPr="00677EFE">
        <w:rPr>
          <w:rFonts w:ascii="Arial" w:hAnsi="Arial" w:cs="Times New Roman"/>
          <w:szCs w:val="19"/>
        </w:rPr>
        <w:t>opinion, this assumption is not very convincing as reproduction takes place at a lifetime</w:t>
      </w:r>
      <w:r>
        <w:rPr>
          <w:rFonts w:ascii="Arial" w:hAnsi="Arial" w:cs="Times New Roman"/>
          <w:szCs w:val="19"/>
        </w:rPr>
        <w:t xml:space="preserve"> </w:t>
      </w:r>
      <w:r w:rsidRPr="00677EFE">
        <w:rPr>
          <w:rFonts w:ascii="Arial" w:hAnsi="Arial" w:cs="Times New Roman"/>
          <w:szCs w:val="19"/>
        </w:rPr>
        <w:t>scale, but individuals are hardly ever hungry for their entire life. It is for this difference</w:t>
      </w:r>
      <w:r>
        <w:rPr>
          <w:rFonts w:ascii="Arial" w:hAnsi="Arial" w:cs="Times New Roman"/>
          <w:szCs w:val="19"/>
        </w:rPr>
        <w:t xml:space="preserve"> </w:t>
      </w:r>
      <w:r w:rsidRPr="00677EFE">
        <w:rPr>
          <w:rFonts w:ascii="Arial" w:hAnsi="Arial" w:cs="Times New Roman"/>
          <w:szCs w:val="19"/>
        </w:rPr>
        <w:t>in time scale that classic models usually involve a consumer functional response to account</w:t>
      </w:r>
      <w:r>
        <w:rPr>
          <w:rFonts w:ascii="Arial" w:hAnsi="Arial" w:cs="Times New Roman"/>
          <w:szCs w:val="19"/>
        </w:rPr>
        <w:t xml:space="preserve"> </w:t>
      </w:r>
      <w:r w:rsidRPr="00677EFE">
        <w:rPr>
          <w:rFonts w:ascii="Arial" w:hAnsi="Arial" w:cs="Times New Roman"/>
          <w:szCs w:val="19"/>
        </w:rPr>
        <w:t>for the difference in time scale of the process of hungry/satiated switches and population</w:t>
      </w:r>
      <w:r>
        <w:rPr>
          <w:rFonts w:ascii="Arial" w:hAnsi="Arial" w:cs="Times New Roman"/>
          <w:szCs w:val="19"/>
        </w:rPr>
        <w:t xml:space="preserve"> </w:t>
      </w:r>
      <w:r w:rsidRPr="00677EFE">
        <w:rPr>
          <w:rFonts w:ascii="Arial" w:hAnsi="Arial" w:cs="Times New Roman"/>
          <w:szCs w:val="19"/>
        </w:rPr>
        <w:t>dynamics.</w:t>
      </w:r>
    </w:p>
    <w:p w:rsidR="00452C8C" w:rsidRDefault="00452C8C" w:rsidP="00677EFE">
      <w:pPr>
        <w:widowControl w:val="0"/>
        <w:autoSpaceDE w:val="0"/>
        <w:autoSpaceDN w:val="0"/>
        <w:adjustRightInd w:val="0"/>
        <w:rPr>
          <w:rFonts w:ascii="Arial" w:hAnsi="Arial" w:cs="Times New Roman"/>
          <w:szCs w:val="19"/>
        </w:rPr>
      </w:pPr>
    </w:p>
    <w:p w:rsidR="00677EFE" w:rsidRPr="00677EFE" w:rsidRDefault="00677EFE" w:rsidP="00677EFE">
      <w:pPr>
        <w:widowControl w:val="0"/>
        <w:autoSpaceDE w:val="0"/>
        <w:autoSpaceDN w:val="0"/>
        <w:adjustRightInd w:val="0"/>
        <w:rPr>
          <w:rFonts w:ascii="Arial" w:hAnsi="Arial" w:cs="Times New Roman"/>
          <w:szCs w:val="19"/>
        </w:rPr>
      </w:pPr>
    </w:p>
    <w:p w:rsidR="00452C8C" w:rsidRDefault="00677EFE" w:rsidP="00677EFE">
      <w:pPr>
        <w:widowControl w:val="0"/>
        <w:autoSpaceDE w:val="0"/>
        <w:autoSpaceDN w:val="0"/>
        <w:adjustRightInd w:val="0"/>
        <w:rPr>
          <w:rFonts w:ascii="Arial" w:hAnsi="Arial" w:cs="Times New Roman"/>
          <w:szCs w:val="19"/>
        </w:rPr>
      </w:pPr>
      <w:r w:rsidRPr="00677EFE">
        <w:rPr>
          <w:rFonts w:ascii="Arial" w:hAnsi="Arial" w:cs="Times New Roman"/>
          <w:szCs w:val="19"/>
        </w:rPr>
        <w:t>• Apart from the biological issues with the model, there are also mathematical issues with</w:t>
      </w:r>
      <w:r>
        <w:rPr>
          <w:rFonts w:ascii="Arial" w:hAnsi="Arial" w:cs="Times New Roman"/>
          <w:szCs w:val="19"/>
        </w:rPr>
        <w:t xml:space="preserve"> </w:t>
      </w:r>
      <w:r w:rsidRPr="00677EFE">
        <w:rPr>
          <w:rFonts w:ascii="Arial" w:hAnsi="Arial" w:cs="Times New Roman"/>
          <w:szCs w:val="19"/>
        </w:rPr>
        <w:t xml:space="preserve">its analysis. The authors report that for σ = λ a </w:t>
      </w:r>
      <w:proofErr w:type="spellStart"/>
      <w:r w:rsidRPr="00677EFE">
        <w:rPr>
          <w:rFonts w:ascii="Arial" w:hAnsi="Arial" w:cs="Times New Roman"/>
          <w:szCs w:val="19"/>
        </w:rPr>
        <w:t>transcritical</w:t>
      </w:r>
      <w:proofErr w:type="spellEnd"/>
      <w:r w:rsidRPr="00677EFE">
        <w:rPr>
          <w:rFonts w:ascii="Arial" w:hAnsi="Arial" w:cs="Times New Roman"/>
          <w:szCs w:val="19"/>
        </w:rPr>
        <w:t xml:space="preserve"> bifurcation occurs, but this</w:t>
      </w:r>
      <w:r>
        <w:rPr>
          <w:rFonts w:ascii="Arial" w:hAnsi="Arial" w:cs="Times New Roman"/>
          <w:szCs w:val="19"/>
        </w:rPr>
        <w:t xml:space="preserve"> </w:t>
      </w:r>
      <w:r w:rsidRPr="00677EFE">
        <w:rPr>
          <w:rFonts w:ascii="Arial" w:hAnsi="Arial" w:cs="Times New Roman"/>
          <w:szCs w:val="19"/>
        </w:rPr>
        <w:t xml:space="preserve">statement is evidently wrong. A </w:t>
      </w:r>
      <w:proofErr w:type="spellStart"/>
      <w:r w:rsidRPr="00677EFE">
        <w:rPr>
          <w:rFonts w:ascii="Arial" w:hAnsi="Arial" w:cs="Times New Roman"/>
          <w:szCs w:val="19"/>
        </w:rPr>
        <w:t>transcritical</w:t>
      </w:r>
      <w:proofErr w:type="spellEnd"/>
      <w:r w:rsidRPr="00677EFE">
        <w:rPr>
          <w:rFonts w:ascii="Arial" w:hAnsi="Arial" w:cs="Times New Roman"/>
          <w:szCs w:val="19"/>
        </w:rPr>
        <w:t xml:space="preserve"> bifurcation indeed involves a real </w:t>
      </w:r>
      <w:proofErr w:type="spellStart"/>
      <w:r w:rsidRPr="00677EFE">
        <w:rPr>
          <w:rFonts w:ascii="Arial" w:hAnsi="Arial" w:cs="Times New Roman"/>
          <w:szCs w:val="19"/>
        </w:rPr>
        <w:t>eigenvalue</w:t>
      </w:r>
      <w:proofErr w:type="spellEnd"/>
      <w:r>
        <w:rPr>
          <w:rFonts w:ascii="Arial" w:hAnsi="Arial" w:cs="Times New Roman"/>
          <w:szCs w:val="19"/>
        </w:rPr>
        <w:t xml:space="preserve"> </w:t>
      </w:r>
      <w:r w:rsidRPr="00677EFE">
        <w:rPr>
          <w:rFonts w:ascii="Arial" w:hAnsi="Arial" w:cs="Times New Roman"/>
          <w:szCs w:val="19"/>
        </w:rPr>
        <w:t xml:space="preserve">turning positive, as the authors explain, but apart from that a </w:t>
      </w:r>
      <w:proofErr w:type="spellStart"/>
      <w:r w:rsidRPr="00677EFE">
        <w:rPr>
          <w:rFonts w:ascii="Arial" w:hAnsi="Arial" w:cs="Times New Roman"/>
          <w:szCs w:val="19"/>
        </w:rPr>
        <w:t>transcritical</w:t>
      </w:r>
      <w:proofErr w:type="spellEnd"/>
      <w:r w:rsidRPr="00677EFE">
        <w:rPr>
          <w:rFonts w:ascii="Arial" w:hAnsi="Arial" w:cs="Times New Roman"/>
          <w:szCs w:val="19"/>
        </w:rPr>
        <w:t xml:space="preserve"> bifurcation</w:t>
      </w:r>
      <w:r>
        <w:rPr>
          <w:rFonts w:ascii="Arial" w:hAnsi="Arial" w:cs="Times New Roman"/>
          <w:szCs w:val="19"/>
        </w:rPr>
        <w:t xml:space="preserve"> </w:t>
      </w:r>
      <w:r w:rsidRPr="00677EFE">
        <w:rPr>
          <w:rFonts w:ascii="Arial" w:hAnsi="Arial" w:cs="Times New Roman"/>
          <w:szCs w:val="19"/>
        </w:rPr>
        <w:t>involves 2 different fixed points, one that turns from stable to unstable, while the other</w:t>
      </w:r>
      <w:r>
        <w:rPr>
          <w:rFonts w:ascii="Arial" w:hAnsi="Arial" w:cs="Times New Roman"/>
          <w:szCs w:val="19"/>
        </w:rPr>
        <w:t xml:space="preserve"> </w:t>
      </w:r>
      <w:r w:rsidRPr="00677EFE">
        <w:rPr>
          <w:rFonts w:ascii="Arial" w:hAnsi="Arial" w:cs="Times New Roman"/>
          <w:szCs w:val="19"/>
        </w:rPr>
        <w:t xml:space="preserve">turns from unstable to stable. Two different </w:t>
      </w:r>
      <w:proofErr w:type="spellStart"/>
      <w:r w:rsidRPr="00677EFE">
        <w:rPr>
          <w:rFonts w:ascii="Arial" w:hAnsi="Arial" w:cs="Times New Roman"/>
          <w:szCs w:val="19"/>
        </w:rPr>
        <w:t>equilibria</w:t>
      </w:r>
      <w:proofErr w:type="spellEnd"/>
      <w:r w:rsidRPr="00677EFE">
        <w:rPr>
          <w:rFonts w:ascii="Arial" w:hAnsi="Arial" w:cs="Times New Roman"/>
          <w:szCs w:val="19"/>
        </w:rPr>
        <w:t xml:space="preserve"> are hence necessarily involved in a</w:t>
      </w:r>
      <w:r>
        <w:rPr>
          <w:rFonts w:ascii="Arial" w:hAnsi="Arial" w:cs="Times New Roman"/>
          <w:szCs w:val="19"/>
        </w:rPr>
        <w:t xml:space="preserve"> </w:t>
      </w:r>
      <w:proofErr w:type="spellStart"/>
      <w:r w:rsidRPr="00677EFE">
        <w:rPr>
          <w:rFonts w:ascii="Arial" w:hAnsi="Arial" w:cs="Times New Roman"/>
          <w:szCs w:val="19"/>
        </w:rPr>
        <w:t>transcritical</w:t>
      </w:r>
      <w:proofErr w:type="spellEnd"/>
      <w:r w:rsidRPr="00677EFE">
        <w:rPr>
          <w:rFonts w:ascii="Arial" w:hAnsi="Arial" w:cs="Times New Roman"/>
          <w:szCs w:val="19"/>
        </w:rPr>
        <w:t xml:space="preserve"> bifurcation. Inspection of the expressions for the consumer and resource density</w:t>
      </w:r>
      <w:r>
        <w:rPr>
          <w:rFonts w:ascii="Arial" w:hAnsi="Arial" w:cs="Times New Roman"/>
          <w:szCs w:val="19"/>
        </w:rPr>
        <w:t xml:space="preserve"> </w:t>
      </w:r>
      <w:r w:rsidRPr="00677EFE">
        <w:rPr>
          <w:rFonts w:ascii="Arial" w:hAnsi="Arial" w:cs="Times New Roman"/>
          <w:szCs w:val="19"/>
        </w:rPr>
        <w:t>in the internal equilibrium (equations [2]) shows however that neither the (0, 0, 0</w:t>
      </w:r>
      <w:proofErr w:type="gramStart"/>
      <w:r w:rsidRPr="00677EFE">
        <w:rPr>
          <w:rFonts w:ascii="Arial" w:hAnsi="Arial" w:cs="Times New Roman"/>
          <w:szCs w:val="19"/>
        </w:rPr>
        <w:t>, )</w:t>
      </w:r>
      <w:proofErr w:type="gramEnd"/>
      <w:r w:rsidRPr="00677EFE">
        <w:rPr>
          <w:rFonts w:ascii="Arial" w:hAnsi="Arial" w:cs="Times New Roman"/>
          <w:szCs w:val="19"/>
        </w:rPr>
        <w:t xml:space="preserve"> nor the</w:t>
      </w:r>
      <w:r>
        <w:rPr>
          <w:rFonts w:ascii="Arial" w:hAnsi="Arial" w:cs="Times New Roman"/>
          <w:szCs w:val="19"/>
        </w:rPr>
        <w:t xml:space="preserve"> </w:t>
      </w:r>
      <w:r w:rsidRPr="00677EFE">
        <w:rPr>
          <w:rFonts w:ascii="Arial" w:hAnsi="Arial" w:cs="Times New Roman"/>
          <w:szCs w:val="19"/>
        </w:rPr>
        <w:t xml:space="preserve">(0, 0, 1) equilibrium is involved in the TC. </w:t>
      </w:r>
      <w:proofErr w:type="gramStart"/>
      <w:r w:rsidRPr="00677EFE">
        <w:rPr>
          <w:rFonts w:ascii="Arial" w:hAnsi="Arial" w:cs="Times New Roman"/>
          <w:szCs w:val="19"/>
        </w:rPr>
        <w:t>Although for λ ↑ σ R</w:t>
      </w:r>
      <w:r w:rsidRPr="00677EFE">
        <w:rPr>
          <w:rFonts w:ascii="Arial" w:hAnsi="Monaco" w:cs="Monaco"/>
          <w:szCs w:val="13"/>
        </w:rPr>
        <w:t>∗</w:t>
      </w:r>
      <w:r w:rsidRPr="00677EFE">
        <w:rPr>
          <w:rFonts w:ascii="Arial" w:hAnsi="Arial" w:cs="Times New Roman"/>
          <w:szCs w:val="13"/>
        </w:rPr>
        <w:t xml:space="preserve"> </w:t>
      </w:r>
      <w:r w:rsidRPr="00677EFE">
        <w:rPr>
          <w:rFonts w:ascii="Arial" w:hAnsi="Arial" w:cs="Times New Roman"/>
          <w:szCs w:val="19"/>
        </w:rPr>
        <w:t>approaches 0, F</w:t>
      </w:r>
      <w:r w:rsidRPr="00677EFE">
        <w:rPr>
          <w:rFonts w:ascii="Arial" w:hAnsi="Monaco" w:cs="Monaco"/>
          <w:szCs w:val="13"/>
        </w:rPr>
        <w:t>∗</w:t>
      </w:r>
      <w:r w:rsidRPr="00677EFE">
        <w:rPr>
          <w:rFonts w:ascii="Arial" w:hAnsi="Arial" w:cs="Times New Roman"/>
          <w:szCs w:val="13"/>
        </w:rPr>
        <w:t xml:space="preserve"> </w:t>
      </w:r>
      <w:r w:rsidRPr="00677EFE">
        <w:rPr>
          <w:rFonts w:ascii="Arial" w:hAnsi="Arial" w:cs="Times New Roman"/>
          <w:szCs w:val="19"/>
        </w:rPr>
        <w:t xml:space="preserve">and </w:t>
      </w:r>
      <w:proofErr w:type="spellStart"/>
      <w:r w:rsidRPr="00677EFE">
        <w:rPr>
          <w:rFonts w:ascii="Arial" w:hAnsi="Arial" w:cs="Times New Roman"/>
          <w:szCs w:val="19"/>
        </w:rPr>
        <w:t>H</w:t>
      </w:r>
      <w:r w:rsidRPr="00677EFE">
        <w:rPr>
          <w:rFonts w:ascii="Arial" w:hAnsi="Monaco" w:cs="Monaco"/>
          <w:szCs w:val="13"/>
        </w:rPr>
        <w:t>∗</w:t>
      </w:r>
      <w:r w:rsidRPr="00677EFE">
        <w:rPr>
          <w:rFonts w:ascii="Arial" w:hAnsi="Arial" w:cs="Times New Roman"/>
          <w:szCs w:val="19"/>
        </w:rPr>
        <w:t>do</w:t>
      </w:r>
      <w:proofErr w:type="spellEnd"/>
      <w:r w:rsidRPr="00677EFE">
        <w:rPr>
          <w:rFonts w:ascii="Arial" w:hAnsi="Arial" w:cs="Times New Roman"/>
          <w:szCs w:val="19"/>
        </w:rPr>
        <w:t xml:space="preserve"> not.</w:t>
      </w:r>
      <w:proofErr w:type="gramEnd"/>
      <w:r w:rsidRPr="00677EFE">
        <w:rPr>
          <w:rFonts w:ascii="Arial" w:hAnsi="Arial" w:cs="Times New Roman"/>
          <w:szCs w:val="19"/>
        </w:rPr>
        <w:t xml:space="preserve"> What happens around σ = λ is therefore mathematically unclear.</w:t>
      </w:r>
    </w:p>
    <w:p w:rsidR="00452C8C" w:rsidRDefault="00452C8C" w:rsidP="00677EFE">
      <w:pPr>
        <w:widowControl w:val="0"/>
        <w:autoSpaceDE w:val="0"/>
        <w:autoSpaceDN w:val="0"/>
        <w:adjustRightInd w:val="0"/>
        <w:rPr>
          <w:rFonts w:ascii="Arial" w:hAnsi="Arial" w:cs="Times New Roman"/>
          <w:szCs w:val="19"/>
        </w:rPr>
      </w:pPr>
    </w:p>
    <w:p w:rsidR="00677EFE" w:rsidRPr="00677EFE" w:rsidRDefault="00677EFE" w:rsidP="00677EFE">
      <w:pPr>
        <w:widowControl w:val="0"/>
        <w:autoSpaceDE w:val="0"/>
        <w:autoSpaceDN w:val="0"/>
        <w:adjustRightInd w:val="0"/>
        <w:rPr>
          <w:rFonts w:ascii="Arial" w:hAnsi="Arial" w:cs="Times New Roman"/>
          <w:szCs w:val="19"/>
        </w:rPr>
      </w:pPr>
    </w:p>
    <w:p w:rsidR="00452C8C" w:rsidRDefault="00677EFE" w:rsidP="00677EFE">
      <w:pPr>
        <w:widowControl w:val="0"/>
        <w:autoSpaceDE w:val="0"/>
        <w:autoSpaceDN w:val="0"/>
        <w:adjustRightInd w:val="0"/>
        <w:rPr>
          <w:rFonts w:ascii="Arial" w:hAnsi="Arial" w:cs="Times New Roman"/>
          <w:szCs w:val="19"/>
        </w:rPr>
      </w:pPr>
      <w:r w:rsidRPr="00677EFE">
        <w:rPr>
          <w:rFonts w:ascii="Arial" w:hAnsi="Arial" w:cs="Times New Roman"/>
          <w:szCs w:val="19"/>
        </w:rPr>
        <w:t xml:space="preserve">• </w:t>
      </w:r>
      <w:proofErr w:type="gramStart"/>
      <w:r w:rsidRPr="00677EFE">
        <w:rPr>
          <w:rFonts w:ascii="Arial" w:hAnsi="Arial" w:cs="Times New Roman"/>
          <w:szCs w:val="19"/>
        </w:rPr>
        <w:t>Along</w:t>
      </w:r>
      <w:proofErr w:type="gramEnd"/>
      <w:r w:rsidRPr="00677EFE">
        <w:rPr>
          <w:rFonts w:ascii="Arial" w:hAnsi="Arial" w:cs="Times New Roman"/>
          <w:szCs w:val="19"/>
        </w:rPr>
        <w:t xml:space="preserve"> the same lines, in figure 1 it is shown that a parameter region with cycles is bordering</w:t>
      </w:r>
      <w:r>
        <w:rPr>
          <w:rFonts w:ascii="Arial" w:hAnsi="Arial" w:cs="Times New Roman"/>
          <w:szCs w:val="19"/>
        </w:rPr>
        <w:t xml:space="preserve"> </w:t>
      </w:r>
      <w:r w:rsidRPr="00677EFE">
        <w:rPr>
          <w:rFonts w:ascii="Arial" w:hAnsi="Arial" w:cs="Times New Roman"/>
          <w:szCs w:val="19"/>
        </w:rPr>
        <w:t xml:space="preserve">the line where σ = λ, where a real </w:t>
      </w:r>
      <w:proofErr w:type="spellStart"/>
      <w:r w:rsidRPr="00677EFE">
        <w:rPr>
          <w:rFonts w:ascii="Arial" w:hAnsi="Arial" w:cs="Times New Roman"/>
          <w:szCs w:val="19"/>
        </w:rPr>
        <w:t>eigenvalue</w:t>
      </w:r>
      <w:proofErr w:type="spellEnd"/>
      <w:r w:rsidRPr="00677EFE">
        <w:rPr>
          <w:rFonts w:ascii="Arial" w:hAnsi="Arial" w:cs="Times New Roman"/>
          <w:szCs w:val="19"/>
        </w:rPr>
        <w:t xml:space="preserve"> turns from negative to positive. From a</w:t>
      </w:r>
      <w:r>
        <w:rPr>
          <w:rFonts w:ascii="Arial" w:hAnsi="Arial" w:cs="Times New Roman"/>
          <w:szCs w:val="19"/>
        </w:rPr>
        <w:t xml:space="preserve"> </w:t>
      </w:r>
      <w:r w:rsidRPr="00677EFE">
        <w:rPr>
          <w:rFonts w:ascii="Arial" w:hAnsi="Arial" w:cs="Times New Roman"/>
          <w:szCs w:val="19"/>
        </w:rPr>
        <w:t>mathematical point of view I do not understand the dynamics in this region, as the real</w:t>
      </w:r>
      <w:r>
        <w:rPr>
          <w:rFonts w:ascii="Arial" w:hAnsi="Arial" w:cs="Times New Roman"/>
          <w:szCs w:val="19"/>
        </w:rPr>
        <w:t xml:space="preserve"> </w:t>
      </w:r>
      <w:proofErr w:type="spellStart"/>
      <w:r w:rsidRPr="00677EFE">
        <w:rPr>
          <w:rFonts w:ascii="Arial" w:hAnsi="Arial" w:cs="Times New Roman"/>
          <w:szCs w:val="19"/>
        </w:rPr>
        <w:t>eigenvalue</w:t>
      </w:r>
      <w:proofErr w:type="spellEnd"/>
      <w:r w:rsidRPr="00677EFE">
        <w:rPr>
          <w:rFonts w:ascii="Arial" w:hAnsi="Arial" w:cs="Times New Roman"/>
          <w:szCs w:val="19"/>
        </w:rPr>
        <w:t xml:space="preserve"> turning positive relates to the already unstable non-trivial equilibrium. What</w:t>
      </w:r>
      <w:r>
        <w:rPr>
          <w:rFonts w:ascii="Arial" w:hAnsi="Arial" w:cs="Times New Roman"/>
          <w:szCs w:val="19"/>
        </w:rPr>
        <w:t xml:space="preserve"> </w:t>
      </w:r>
      <w:r w:rsidRPr="00677EFE">
        <w:rPr>
          <w:rFonts w:ascii="Arial" w:hAnsi="Arial" w:cs="Times New Roman"/>
          <w:szCs w:val="19"/>
        </w:rPr>
        <w:t>happens at that border to the limit cycle? It should be explained for which parameter</w:t>
      </w:r>
      <w:r>
        <w:rPr>
          <w:rFonts w:ascii="Arial" w:hAnsi="Arial" w:cs="Times New Roman"/>
          <w:szCs w:val="19"/>
        </w:rPr>
        <w:t xml:space="preserve"> </w:t>
      </w:r>
      <w:r w:rsidRPr="00677EFE">
        <w:rPr>
          <w:rFonts w:ascii="Arial" w:hAnsi="Arial" w:cs="Times New Roman"/>
          <w:szCs w:val="19"/>
        </w:rPr>
        <w:t>values the limit cycle is stable or unstable, the fact that the already unstable equilibrium</w:t>
      </w:r>
      <w:r>
        <w:rPr>
          <w:rFonts w:ascii="Arial" w:hAnsi="Arial" w:cs="Times New Roman"/>
          <w:szCs w:val="19"/>
        </w:rPr>
        <w:t xml:space="preserve"> </w:t>
      </w:r>
      <w:r w:rsidRPr="00677EFE">
        <w:rPr>
          <w:rFonts w:ascii="Arial" w:hAnsi="Arial" w:cs="Times New Roman"/>
          <w:szCs w:val="19"/>
        </w:rPr>
        <w:t>becomes infeasible is unrelated to the fate of the limit cycles.</w:t>
      </w:r>
      <w:r>
        <w:rPr>
          <w:rFonts w:ascii="Arial" w:hAnsi="Arial" w:cs="Times New Roman"/>
          <w:szCs w:val="19"/>
        </w:rPr>
        <w:t xml:space="preserve"> </w:t>
      </w:r>
      <w:r w:rsidRPr="00677EFE">
        <w:rPr>
          <w:rFonts w:ascii="Arial" w:hAnsi="Arial" w:cs="Times New Roman"/>
          <w:szCs w:val="19"/>
        </w:rPr>
        <w:t>Because of the more fundamental problems with the underlying model I will only shortly comment</w:t>
      </w:r>
      <w:r>
        <w:rPr>
          <w:rFonts w:ascii="Arial" w:hAnsi="Arial" w:cs="Times New Roman"/>
          <w:szCs w:val="19"/>
        </w:rPr>
        <w:t xml:space="preserve"> </w:t>
      </w:r>
      <w:r w:rsidRPr="00677EFE">
        <w:rPr>
          <w:rFonts w:ascii="Arial" w:hAnsi="Arial" w:cs="Times New Roman"/>
          <w:szCs w:val="19"/>
        </w:rPr>
        <w:t xml:space="preserve">on the later sections, which deal with the </w:t>
      </w:r>
      <w:proofErr w:type="spellStart"/>
      <w:r w:rsidRPr="00677EFE">
        <w:rPr>
          <w:rFonts w:ascii="Arial" w:hAnsi="Arial" w:cs="Times New Roman"/>
          <w:szCs w:val="19"/>
        </w:rPr>
        <w:t>parameterisation</w:t>
      </w:r>
      <w:proofErr w:type="spellEnd"/>
      <w:r w:rsidRPr="00677EFE">
        <w:rPr>
          <w:rFonts w:ascii="Arial" w:hAnsi="Arial" w:cs="Times New Roman"/>
          <w:szCs w:val="19"/>
        </w:rPr>
        <w:t xml:space="preserve"> of the model based on the scaling rules</w:t>
      </w:r>
      <w:r>
        <w:rPr>
          <w:rFonts w:ascii="Arial" w:hAnsi="Arial" w:cs="Times New Roman"/>
          <w:szCs w:val="19"/>
        </w:rPr>
        <w:t xml:space="preserve"> </w:t>
      </w:r>
      <w:r w:rsidRPr="00677EFE">
        <w:rPr>
          <w:rFonts w:ascii="Arial" w:hAnsi="Arial" w:cs="Times New Roman"/>
          <w:szCs w:val="19"/>
        </w:rPr>
        <w:t>from metabolic theory and with evolution of body size.</w:t>
      </w:r>
    </w:p>
    <w:p w:rsidR="00452C8C" w:rsidRDefault="00452C8C" w:rsidP="00677EFE">
      <w:pPr>
        <w:widowControl w:val="0"/>
        <w:autoSpaceDE w:val="0"/>
        <w:autoSpaceDN w:val="0"/>
        <w:adjustRightInd w:val="0"/>
        <w:rPr>
          <w:rFonts w:ascii="Arial" w:hAnsi="Arial" w:cs="Times New Roman"/>
          <w:szCs w:val="19"/>
        </w:rPr>
      </w:pPr>
    </w:p>
    <w:p w:rsidR="00677EFE" w:rsidRPr="00677EFE" w:rsidRDefault="00677EFE" w:rsidP="00677EFE">
      <w:pPr>
        <w:widowControl w:val="0"/>
        <w:autoSpaceDE w:val="0"/>
        <w:autoSpaceDN w:val="0"/>
        <w:adjustRightInd w:val="0"/>
        <w:rPr>
          <w:rFonts w:ascii="Arial" w:hAnsi="Arial" w:cs="Times New Roman"/>
          <w:szCs w:val="19"/>
        </w:rPr>
      </w:pPr>
    </w:p>
    <w:p w:rsidR="00452C8C" w:rsidRDefault="00677EFE" w:rsidP="00677EFE">
      <w:pPr>
        <w:widowControl w:val="0"/>
        <w:autoSpaceDE w:val="0"/>
        <w:autoSpaceDN w:val="0"/>
        <w:adjustRightInd w:val="0"/>
        <w:rPr>
          <w:rFonts w:ascii="Arial" w:hAnsi="Arial" w:cs="Times New Roman"/>
          <w:szCs w:val="19"/>
        </w:rPr>
      </w:pPr>
      <w:r w:rsidRPr="00677EFE">
        <w:rPr>
          <w:rFonts w:ascii="Arial" w:hAnsi="Arial" w:cs="Times New Roman"/>
          <w:szCs w:val="19"/>
        </w:rPr>
        <w:t xml:space="preserve">• </w:t>
      </w:r>
      <w:proofErr w:type="gramStart"/>
      <w:r w:rsidRPr="00677EFE">
        <w:rPr>
          <w:rFonts w:ascii="Arial" w:hAnsi="Arial" w:cs="Times New Roman"/>
          <w:szCs w:val="19"/>
        </w:rPr>
        <w:t>The</w:t>
      </w:r>
      <w:proofErr w:type="gramEnd"/>
      <w:r w:rsidRPr="00677EFE">
        <w:rPr>
          <w:rFonts w:ascii="Arial" w:hAnsi="Arial" w:cs="Times New Roman"/>
          <w:szCs w:val="19"/>
        </w:rPr>
        <w:t xml:space="preserve"> authors derive estimates for the recovery rate ρ from the ontogenetic growth model.</w:t>
      </w:r>
      <w:r>
        <w:rPr>
          <w:rFonts w:ascii="Arial" w:hAnsi="Arial" w:cs="Times New Roman"/>
          <w:szCs w:val="19"/>
        </w:rPr>
        <w:t xml:space="preserve"> </w:t>
      </w:r>
      <w:r w:rsidRPr="00677EFE">
        <w:rPr>
          <w:rFonts w:ascii="Arial" w:hAnsi="Arial" w:cs="Times New Roman"/>
          <w:szCs w:val="19"/>
        </w:rPr>
        <w:t>Implicitly, the authors equate here the process of fattening up following starvation to the</w:t>
      </w:r>
      <w:r>
        <w:rPr>
          <w:rFonts w:ascii="Arial" w:hAnsi="Arial" w:cs="Times New Roman"/>
          <w:szCs w:val="19"/>
        </w:rPr>
        <w:t xml:space="preserve"> </w:t>
      </w:r>
      <w:r w:rsidRPr="00677EFE">
        <w:rPr>
          <w:rFonts w:ascii="Arial" w:hAnsi="Arial" w:cs="Times New Roman"/>
          <w:szCs w:val="19"/>
        </w:rPr>
        <w:t xml:space="preserve">process of body size growth after birth. I find this also a questionable </w:t>
      </w:r>
      <w:proofErr w:type="gramStart"/>
      <w:r w:rsidRPr="00677EFE">
        <w:rPr>
          <w:rFonts w:ascii="Arial" w:hAnsi="Arial" w:cs="Times New Roman"/>
          <w:szCs w:val="19"/>
        </w:rPr>
        <w:t>assumption,</w:t>
      </w:r>
      <w:proofErr w:type="gramEnd"/>
      <w:r w:rsidRPr="00677EFE">
        <w:rPr>
          <w:rFonts w:ascii="Arial" w:hAnsi="Arial" w:cs="Times New Roman"/>
          <w:szCs w:val="19"/>
        </w:rPr>
        <w:t xml:space="preserve"> the latter</w:t>
      </w:r>
      <w:r>
        <w:rPr>
          <w:rFonts w:ascii="Arial" w:hAnsi="Arial" w:cs="Times New Roman"/>
          <w:szCs w:val="19"/>
        </w:rPr>
        <w:t xml:space="preserve"> </w:t>
      </w:r>
      <w:r w:rsidRPr="00677EFE">
        <w:rPr>
          <w:rFonts w:ascii="Arial" w:hAnsi="Arial" w:cs="Times New Roman"/>
          <w:szCs w:val="19"/>
        </w:rPr>
        <w:t>has to do with developing body tissues and structures, whereas the former is a process of</w:t>
      </w:r>
      <w:r>
        <w:rPr>
          <w:rFonts w:ascii="Arial" w:hAnsi="Arial" w:cs="Times New Roman"/>
          <w:szCs w:val="19"/>
        </w:rPr>
        <w:t xml:space="preserve"> </w:t>
      </w:r>
      <w:r w:rsidRPr="00677EFE">
        <w:rPr>
          <w:rFonts w:ascii="Arial" w:hAnsi="Arial" w:cs="Times New Roman"/>
          <w:szCs w:val="19"/>
        </w:rPr>
        <w:t>replenishing storage</w:t>
      </w:r>
      <w:r>
        <w:rPr>
          <w:rFonts w:ascii="Arial" w:hAnsi="Arial" w:cs="Times New Roman"/>
          <w:szCs w:val="19"/>
        </w:rPr>
        <w:t xml:space="preserve"> </w:t>
      </w:r>
      <w:r w:rsidRPr="00677EFE">
        <w:rPr>
          <w:rFonts w:ascii="Arial" w:hAnsi="Arial" w:cs="Times New Roman"/>
          <w:szCs w:val="19"/>
        </w:rPr>
        <w:t>compartments. I hence disagree with the starting point that recovery</w:t>
      </w:r>
      <w:r>
        <w:rPr>
          <w:rFonts w:ascii="Arial" w:hAnsi="Arial" w:cs="Times New Roman"/>
          <w:szCs w:val="19"/>
        </w:rPr>
        <w:t xml:space="preserve"> </w:t>
      </w:r>
      <w:r w:rsidRPr="00677EFE">
        <w:rPr>
          <w:rFonts w:ascii="Arial" w:hAnsi="Arial" w:cs="Times New Roman"/>
          <w:szCs w:val="19"/>
        </w:rPr>
        <w:t>from-</w:t>
      </w:r>
      <w:r>
        <w:rPr>
          <w:rFonts w:ascii="Arial" w:hAnsi="Arial" w:cs="Times New Roman"/>
          <w:szCs w:val="19"/>
        </w:rPr>
        <w:t xml:space="preserve"> </w:t>
      </w:r>
      <w:r w:rsidRPr="00677EFE">
        <w:rPr>
          <w:rFonts w:ascii="Arial" w:hAnsi="Arial" w:cs="Times New Roman"/>
          <w:szCs w:val="19"/>
        </w:rPr>
        <w:t>starvation parameters can be deduced from the ontogenetic growth model.</w:t>
      </w:r>
    </w:p>
    <w:p w:rsidR="00452C8C" w:rsidRDefault="00452C8C" w:rsidP="00677EFE">
      <w:pPr>
        <w:widowControl w:val="0"/>
        <w:autoSpaceDE w:val="0"/>
        <w:autoSpaceDN w:val="0"/>
        <w:adjustRightInd w:val="0"/>
        <w:rPr>
          <w:rFonts w:ascii="Arial" w:hAnsi="Arial" w:cs="Times New Roman"/>
          <w:szCs w:val="19"/>
        </w:rPr>
      </w:pPr>
    </w:p>
    <w:p w:rsidR="00677EFE" w:rsidRPr="00677EFE" w:rsidRDefault="00677EFE" w:rsidP="00677EFE">
      <w:pPr>
        <w:widowControl w:val="0"/>
        <w:autoSpaceDE w:val="0"/>
        <w:autoSpaceDN w:val="0"/>
        <w:adjustRightInd w:val="0"/>
        <w:rPr>
          <w:rFonts w:ascii="Arial" w:hAnsi="Arial" w:cs="Times New Roman"/>
          <w:szCs w:val="19"/>
        </w:rPr>
      </w:pPr>
    </w:p>
    <w:p w:rsidR="00825386" w:rsidRPr="00677EFE" w:rsidRDefault="00677EFE" w:rsidP="00677EFE">
      <w:pPr>
        <w:widowControl w:val="0"/>
        <w:autoSpaceDE w:val="0"/>
        <w:autoSpaceDN w:val="0"/>
        <w:adjustRightInd w:val="0"/>
        <w:rPr>
          <w:rFonts w:ascii="Arial" w:hAnsi="Arial"/>
        </w:rPr>
      </w:pPr>
      <w:r w:rsidRPr="00677EFE">
        <w:rPr>
          <w:rFonts w:ascii="Arial" w:hAnsi="Arial" w:cs="Times New Roman"/>
          <w:szCs w:val="19"/>
        </w:rPr>
        <w:t xml:space="preserve">• </w:t>
      </w:r>
      <w:proofErr w:type="gramStart"/>
      <w:r w:rsidRPr="00677EFE">
        <w:rPr>
          <w:rFonts w:ascii="Arial" w:hAnsi="Arial" w:cs="Times New Roman"/>
          <w:szCs w:val="19"/>
        </w:rPr>
        <w:t>In</w:t>
      </w:r>
      <w:proofErr w:type="gramEnd"/>
      <w:r w:rsidRPr="00677EFE">
        <w:rPr>
          <w:rFonts w:ascii="Arial" w:hAnsi="Arial" w:cs="Times New Roman"/>
          <w:szCs w:val="19"/>
        </w:rPr>
        <w:t xml:space="preserve"> the last section on evolution of body size, the authors identify the ESS with the consumer</w:t>
      </w:r>
      <w:r>
        <w:rPr>
          <w:rFonts w:ascii="Arial" w:hAnsi="Arial" w:cs="Times New Roman"/>
          <w:szCs w:val="19"/>
        </w:rPr>
        <w:t xml:space="preserve"> </w:t>
      </w:r>
      <w:r w:rsidRPr="00677EFE">
        <w:rPr>
          <w:rFonts w:ascii="Arial" w:hAnsi="Arial" w:cs="Times New Roman"/>
          <w:szCs w:val="19"/>
        </w:rPr>
        <w:t>body size with the highest steady-state density of consumers. This assumption is in contrast</w:t>
      </w:r>
      <w:r>
        <w:rPr>
          <w:rFonts w:ascii="Arial" w:hAnsi="Arial" w:cs="Times New Roman"/>
          <w:szCs w:val="19"/>
        </w:rPr>
        <w:t xml:space="preserve"> </w:t>
      </w:r>
      <w:r w:rsidRPr="00677EFE">
        <w:rPr>
          <w:rFonts w:ascii="Arial" w:hAnsi="Arial" w:cs="Times New Roman"/>
          <w:szCs w:val="19"/>
        </w:rPr>
        <w:t>to any other theory in consumer-resource interaction, in which it invariably holds that the</w:t>
      </w:r>
      <w:r>
        <w:rPr>
          <w:rFonts w:ascii="Arial" w:hAnsi="Arial" w:cs="Times New Roman"/>
          <w:szCs w:val="19"/>
        </w:rPr>
        <w:t xml:space="preserve"> </w:t>
      </w:r>
      <w:r w:rsidRPr="00677EFE">
        <w:rPr>
          <w:rFonts w:ascii="Arial" w:hAnsi="Arial" w:cs="Times New Roman"/>
          <w:szCs w:val="19"/>
        </w:rPr>
        <w:t>consumer type with the lowest equilibrium resource density is the winner over evolutionary</w:t>
      </w:r>
      <w:r>
        <w:rPr>
          <w:rFonts w:ascii="Arial" w:hAnsi="Arial" w:cs="Times New Roman"/>
          <w:szCs w:val="19"/>
        </w:rPr>
        <w:t xml:space="preserve"> </w:t>
      </w:r>
      <w:r w:rsidRPr="00677EFE">
        <w:rPr>
          <w:rFonts w:ascii="Arial" w:hAnsi="Arial" w:cs="Times New Roman"/>
          <w:szCs w:val="19"/>
        </w:rPr>
        <w:t>time. Unfortunately, in the model that the authors develop this is the non-</w:t>
      </w:r>
      <w:proofErr w:type="spellStart"/>
      <w:r w:rsidRPr="00677EFE">
        <w:rPr>
          <w:rFonts w:ascii="Arial" w:hAnsi="Arial" w:cs="Times New Roman"/>
          <w:szCs w:val="19"/>
        </w:rPr>
        <w:t>sensical</w:t>
      </w:r>
      <w:proofErr w:type="spellEnd"/>
      <w:r w:rsidRPr="00677EFE">
        <w:rPr>
          <w:rFonts w:ascii="Arial" w:hAnsi="Arial" w:cs="Times New Roman"/>
          <w:szCs w:val="19"/>
        </w:rPr>
        <w:t xml:space="preserve"> consumer</w:t>
      </w:r>
      <w:r>
        <w:rPr>
          <w:rFonts w:ascii="Arial" w:hAnsi="Arial" w:cs="Times New Roman"/>
          <w:szCs w:val="19"/>
        </w:rPr>
        <w:t xml:space="preserve"> </w:t>
      </w:r>
      <w:r w:rsidRPr="00677EFE">
        <w:rPr>
          <w:rFonts w:ascii="Arial" w:hAnsi="Arial" w:cs="Times New Roman"/>
          <w:szCs w:val="19"/>
        </w:rPr>
        <w:t>with σ = λ as is made clear in figure 6 of the paper.</w:t>
      </w:r>
      <w:r>
        <w:rPr>
          <w:rFonts w:ascii="Arial" w:hAnsi="Arial" w:cs="Times New Roman"/>
          <w:szCs w:val="19"/>
        </w:rPr>
        <w:t xml:space="preserve"> </w:t>
      </w:r>
      <w:r w:rsidRPr="00677EFE">
        <w:rPr>
          <w:rFonts w:ascii="Arial" w:hAnsi="Arial" w:cs="Times New Roman"/>
          <w:szCs w:val="19"/>
        </w:rPr>
        <w:t xml:space="preserve">In summary, I can only conclude </w:t>
      </w:r>
      <w:proofErr w:type="gramStart"/>
      <w:r w:rsidRPr="00677EFE">
        <w:rPr>
          <w:rFonts w:ascii="Arial" w:hAnsi="Arial" w:cs="Times New Roman"/>
          <w:szCs w:val="19"/>
        </w:rPr>
        <w:t>that I am not at all convinced by this manuscript, which involves</w:t>
      </w:r>
      <w:r>
        <w:rPr>
          <w:rFonts w:ascii="Arial" w:hAnsi="Arial" w:cs="Times New Roman"/>
          <w:szCs w:val="19"/>
        </w:rPr>
        <w:t xml:space="preserve"> </w:t>
      </w:r>
      <w:r w:rsidRPr="00677EFE">
        <w:rPr>
          <w:rFonts w:ascii="Arial" w:hAnsi="Arial" w:cs="Times New Roman"/>
          <w:szCs w:val="19"/>
        </w:rPr>
        <w:t>a lot of (mathematical) reasoning, but is founded on a flawed biological basis</w:t>
      </w:r>
      <w:proofErr w:type="gramEnd"/>
      <w:r w:rsidRPr="00677EFE">
        <w:rPr>
          <w:rFonts w:ascii="Arial" w:hAnsi="Arial" w:cs="Times New Roman"/>
          <w:szCs w:val="19"/>
        </w:rPr>
        <w:t xml:space="preserve">. I </w:t>
      </w:r>
      <w:proofErr w:type="spellStart"/>
      <w:r w:rsidRPr="00677EFE">
        <w:rPr>
          <w:rFonts w:ascii="Arial" w:hAnsi="Arial" w:cs="Times New Roman"/>
          <w:szCs w:val="19"/>
        </w:rPr>
        <w:t>apologise</w:t>
      </w:r>
      <w:proofErr w:type="spellEnd"/>
      <w:r w:rsidRPr="00677EFE">
        <w:rPr>
          <w:rFonts w:ascii="Arial" w:hAnsi="Arial" w:cs="Times New Roman"/>
          <w:szCs w:val="19"/>
        </w:rPr>
        <w:t xml:space="preserve"> for this</w:t>
      </w:r>
      <w:r>
        <w:rPr>
          <w:rFonts w:ascii="Arial" w:hAnsi="Arial" w:cs="Times New Roman"/>
          <w:szCs w:val="19"/>
        </w:rPr>
        <w:t xml:space="preserve"> </w:t>
      </w:r>
      <w:r w:rsidRPr="00677EFE">
        <w:rPr>
          <w:rFonts w:ascii="Arial" w:hAnsi="Arial" w:cs="Times New Roman"/>
          <w:szCs w:val="19"/>
        </w:rPr>
        <w:t xml:space="preserve">harsh </w:t>
      </w:r>
      <w:proofErr w:type="spellStart"/>
      <w:r w:rsidRPr="00677EFE">
        <w:rPr>
          <w:rFonts w:ascii="Arial" w:hAnsi="Arial" w:cs="Times New Roman"/>
          <w:szCs w:val="19"/>
        </w:rPr>
        <w:t>judgement</w:t>
      </w:r>
      <w:proofErr w:type="spellEnd"/>
      <w:r w:rsidRPr="00677EFE">
        <w:rPr>
          <w:rFonts w:ascii="Arial" w:hAnsi="Arial" w:cs="Times New Roman"/>
          <w:szCs w:val="19"/>
        </w:rPr>
        <w:t>, but I fail to see an alternative.</w:t>
      </w:r>
    </w:p>
    <w:sectPr w:rsidR="00825386" w:rsidRPr="00677EFE" w:rsidSect="0082538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5482B37"/>
    <w:multiLevelType w:val="hybridMultilevel"/>
    <w:tmpl w:val="4CDE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3"/>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677EFE"/>
    <w:rsid w:val="0022014D"/>
    <w:rsid w:val="00384099"/>
    <w:rsid w:val="003E4518"/>
    <w:rsid w:val="00452C8C"/>
    <w:rsid w:val="004D5865"/>
    <w:rsid w:val="005C5121"/>
    <w:rsid w:val="00677EFE"/>
    <w:rsid w:val="00825386"/>
    <w:rsid w:val="00DD6C09"/>
    <w:rsid w:val="00E37570"/>
  </w:rsids>
  <m:mathPr>
    <m:mathFont m:val="Adobe Caslon Pro SmBd Ital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50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2538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1656</Words>
  <Characters>9441</Characters>
  <Application>Microsoft Word 12.1.0</Application>
  <DocSecurity>0</DocSecurity>
  <Lines>78</Lines>
  <Paragraphs>18</Paragraphs>
  <ScaleCrop>false</ScaleCrop>
  <Company>MIT</Company>
  <LinksUpToDate>false</LinksUpToDate>
  <CharactersWithSpaces>11594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Kempes</dc:creator>
  <cp:keywords/>
  <cp:lastModifiedBy>Chris Kempes</cp:lastModifiedBy>
  <cp:revision>8</cp:revision>
  <dcterms:created xsi:type="dcterms:W3CDTF">2017-02-23T05:48:00Z</dcterms:created>
  <dcterms:modified xsi:type="dcterms:W3CDTF">2017-02-23T19:22:00Z</dcterms:modified>
</cp:coreProperties>
</file>